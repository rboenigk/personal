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35D" w:rsidRPr="00BC2618" w:rsidRDefault="00DF435D" w:rsidP="00DF435D">
      <w:pPr>
        <w:ind w:firstLine="720"/>
        <w:rPr>
          <w:rFonts w:ascii="Times New Roman" w:hAnsi="Times New Roman" w:cs="Times New Roman"/>
          <w:sz w:val="24"/>
          <w:szCs w:val="24"/>
          <w:rPrChange w:id="0" w:author="Rachel E Boenigk" w:date="2013-08-19T14:33:00Z">
            <w:rPr/>
          </w:rPrChange>
        </w:rPr>
      </w:pPr>
      <w:r w:rsidRPr="00BC2618">
        <w:rPr>
          <w:rFonts w:ascii="Times New Roman" w:hAnsi="Times New Roman" w:cs="Times New Roman"/>
          <w:sz w:val="24"/>
          <w:szCs w:val="24"/>
          <w:rPrChange w:id="1" w:author="Rachel E Boenigk" w:date="2013-08-19T14:33:00Z">
            <w:rPr/>
          </w:rPrChange>
        </w:rPr>
        <w:t xml:space="preserve">I have been around the Aggie family for about four years now. I have witnessed families raise future generations as they teach their children the War Hymn before the alphabet. I have seen fourth and fifth generations take pictures together as they watch the youngest finally </w:t>
      </w:r>
      <w:r w:rsidR="009735A6" w:rsidRPr="00BC2618">
        <w:rPr>
          <w:rFonts w:ascii="Times New Roman" w:hAnsi="Times New Roman" w:cs="Times New Roman"/>
          <w:sz w:val="24"/>
          <w:szCs w:val="24"/>
          <w:rPrChange w:id="2" w:author="Rachel E Boenigk" w:date="2013-08-19T14:33:00Z">
            <w:rPr/>
          </w:rPrChange>
        </w:rPr>
        <w:t xml:space="preserve">earn </w:t>
      </w:r>
      <w:del w:id="3" w:author="Rachel E Boenigk" w:date="2013-08-19T14:34:00Z">
        <w:r w:rsidR="009735A6" w:rsidRPr="00BC2618" w:rsidDel="00BC2618">
          <w:rPr>
            <w:rFonts w:ascii="Times New Roman" w:hAnsi="Times New Roman" w:cs="Times New Roman"/>
            <w:sz w:val="24"/>
            <w:szCs w:val="24"/>
            <w:rPrChange w:id="4" w:author="Rachel E Boenigk" w:date="2013-08-19T14:33:00Z">
              <w:rPr/>
            </w:rPrChange>
          </w:rPr>
          <w:delText xml:space="preserve">their </w:delText>
        </w:r>
      </w:del>
      <w:ins w:id="5" w:author="Rachel E Boenigk" w:date="2013-08-19T14:34:00Z">
        <w:r w:rsidR="00BC2618">
          <w:rPr>
            <w:rFonts w:ascii="Times New Roman" w:hAnsi="Times New Roman" w:cs="Times New Roman"/>
            <w:sz w:val="24"/>
            <w:szCs w:val="24"/>
          </w:rPr>
          <w:t>her</w:t>
        </w:r>
        <w:r w:rsidR="00BC2618" w:rsidRPr="00BC2618">
          <w:rPr>
            <w:rFonts w:ascii="Times New Roman" w:hAnsi="Times New Roman" w:cs="Times New Roman"/>
            <w:sz w:val="24"/>
            <w:szCs w:val="24"/>
            <w:rPrChange w:id="6" w:author="Rachel E Boenigk" w:date="2013-08-19T14:33:00Z">
              <w:rPr/>
            </w:rPrChange>
          </w:rPr>
          <w:t xml:space="preserve"> </w:t>
        </w:r>
      </w:ins>
      <w:r w:rsidR="009735A6" w:rsidRPr="00BC2618">
        <w:rPr>
          <w:rFonts w:ascii="Times New Roman" w:hAnsi="Times New Roman" w:cs="Times New Roman"/>
          <w:sz w:val="24"/>
          <w:szCs w:val="24"/>
          <w:rPrChange w:id="7" w:author="Rachel E Boenigk" w:date="2013-08-19T14:33:00Z">
            <w:rPr/>
          </w:rPrChange>
        </w:rPr>
        <w:t>ring</w:t>
      </w:r>
      <w:r w:rsidRPr="00BC2618">
        <w:rPr>
          <w:rFonts w:ascii="Times New Roman" w:hAnsi="Times New Roman" w:cs="Times New Roman"/>
          <w:sz w:val="24"/>
          <w:szCs w:val="24"/>
          <w:rPrChange w:id="8" w:author="Rachel E Boenigk" w:date="2013-08-19T14:33:00Z">
            <w:rPr/>
          </w:rPrChange>
        </w:rPr>
        <w:t>. These Aggies not only raise future Aggies</w:t>
      </w:r>
      <w:r w:rsidR="009735A6" w:rsidRPr="00BC2618">
        <w:rPr>
          <w:rFonts w:ascii="Times New Roman" w:hAnsi="Times New Roman" w:cs="Times New Roman"/>
          <w:sz w:val="24"/>
          <w:szCs w:val="24"/>
          <w:rPrChange w:id="9" w:author="Rachel E Boenigk" w:date="2013-08-19T14:33:00Z">
            <w:rPr/>
          </w:rPrChange>
        </w:rPr>
        <w:t>,</w:t>
      </w:r>
      <w:r w:rsidRPr="00BC2618">
        <w:rPr>
          <w:rFonts w:ascii="Times New Roman" w:hAnsi="Times New Roman" w:cs="Times New Roman"/>
          <w:sz w:val="24"/>
          <w:szCs w:val="24"/>
          <w:rPrChange w:id="10" w:author="Rachel E Boenigk" w:date="2013-08-19T14:33:00Z">
            <w:rPr/>
          </w:rPrChange>
        </w:rPr>
        <w:t xml:space="preserve"> but they also adopt and teach.</w:t>
      </w:r>
      <w:r w:rsidR="009735A6" w:rsidRPr="00BC2618">
        <w:rPr>
          <w:rFonts w:ascii="Times New Roman" w:hAnsi="Times New Roman" w:cs="Times New Roman"/>
          <w:sz w:val="24"/>
          <w:szCs w:val="24"/>
          <w:rPrChange w:id="11" w:author="Rachel E Boenigk" w:date="2013-08-19T14:33:00Z">
            <w:rPr/>
          </w:rPrChange>
        </w:rPr>
        <w:t xml:space="preserve"> I fall into the latter category.</w:t>
      </w:r>
      <w:r w:rsidRPr="00BC2618">
        <w:rPr>
          <w:rFonts w:ascii="Times New Roman" w:hAnsi="Times New Roman" w:cs="Times New Roman"/>
          <w:sz w:val="24"/>
          <w:szCs w:val="24"/>
          <w:rPrChange w:id="12" w:author="Rachel E Boenigk" w:date="2013-08-19T14:33:00Z">
            <w:rPr/>
          </w:rPrChange>
        </w:rPr>
        <w:t xml:space="preserve"> </w:t>
      </w:r>
      <w:r w:rsidR="009735A6" w:rsidRPr="00BC2618">
        <w:rPr>
          <w:rFonts w:ascii="Times New Roman" w:hAnsi="Times New Roman" w:cs="Times New Roman"/>
          <w:sz w:val="24"/>
          <w:szCs w:val="24"/>
          <w:rPrChange w:id="13" w:author="Rachel E Boenigk" w:date="2013-08-19T14:33:00Z">
            <w:rPr/>
          </w:rPrChange>
        </w:rPr>
        <w:t xml:space="preserve">Though I have not attended Texas </w:t>
      </w:r>
      <w:proofErr w:type="gramStart"/>
      <w:r w:rsidR="009735A6" w:rsidRPr="00BC2618">
        <w:rPr>
          <w:rFonts w:ascii="Times New Roman" w:hAnsi="Times New Roman" w:cs="Times New Roman"/>
          <w:sz w:val="24"/>
          <w:szCs w:val="24"/>
          <w:rPrChange w:id="14" w:author="Rachel E Boenigk" w:date="2013-08-19T14:33:00Z">
            <w:rPr/>
          </w:rPrChange>
        </w:rPr>
        <w:t>A&amp;M</w:t>
      </w:r>
      <w:proofErr w:type="gramEnd"/>
      <w:r w:rsidR="009735A6" w:rsidRPr="00BC2618">
        <w:rPr>
          <w:rFonts w:ascii="Times New Roman" w:hAnsi="Times New Roman" w:cs="Times New Roman"/>
          <w:sz w:val="24"/>
          <w:szCs w:val="24"/>
          <w:rPrChange w:id="15" w:author="Rachel E Boenigk" w:date="2013-08-19T14:33:00Z">
            <w:rPr/>
          </w:rPrChange>
        </w:rPr>
        <w:t xml:space="preserve"> officially, I consider myself to be an adopted Aggie. </w:t>
      </w:r>
      <w:r w:rsidRPr="00BC2618">
        <w:rPr>
          <w:rFonts w:ascii="Times New Roman" w:hAnsi="Times New Roman" w:cs="Times New Roman"/>
          <w:sz w:val="24"/>
          <w:szCs w:val="24"/>
          <w:rPrChange w:id="16" w:author="Rachel E Boenigk" w:date="2013-08-19T14:33:00Z">
            <w:rPr/>
          </w:rPrChange>
        </w:rPr>
        <w:t xml:space="preserve">I have learned a few things here </w:t>
      </w:r>
      <w:r w:rsidR="009735A6" w:rsidRPr="00BC2618">
        <w:rPr>
          <w:rFonts w:ascii="Times New Roman" w:hAnsi="Times New Roman" w:cs="Times New Roman"/>
          <w:sz w:val="24"/>
          <w:szCs w:val="24"/>
          <w:rPrChange w:id="17" w:author="Rachel E Boenigk" w:date="2013-08-19T14:33:00Z">
            <w:rPr/>
          </w:rPrChange>
        </w:rPr>
        <w:t>and there</w:t>
      </w:r>
      <w:ins w:id="18" w:author="Rachel E Boenigk" w:date="2013-08-19T14:35:00Z">
        <w:r w:rsidR="00BC2618">
          <w:rPr>
            <w:rFonts w:ascii="Times New Roman" w:hAnsi="Times New Roman" w:cs="Times New Roman"/>
            <w:sz w:val="24"/>
            <w:szCs w:val="24"/>
          </w:rPr>
          <w:t>,</w:t>
        </w:r>
      </w:ins>
      <w:r w:rsidR="009735A6" w:rsidRPr="00BC2618">
        <w:rPr>
          <w:rFonts w:ascii="Times New Roman" w:hAnsi="Times New Roman" w:cs="Times New Roman"/>
          <w:sz w:val="24"/>
          <w:szCs w:val="24"/>
          <w:rPrChange w:id="19" w:author="Rachel E Boenigk" w:date="2013-08-19T14:33:00Z">
            <w:rPr/>
          </w:rPrChange>
        </w:rPr>
        <w:t xml:space="preserve"> but the most important value I have </w:t>
      </w:r>
      <w:ins w:id="20" w:author="Rachel E Boenigk" w:date="2013-08-19T14:36:00Z">
        <w:r w:rsidR="00BC2618">
          <w:rPr>
            <w:rFonts w:ascii="Times New Roman" w:hAnsi="Times New Roman" w:cs="Times New Roman"/>
            <w:sz w:val="24"/>
            <w:szCs w:val="24"/>
          </w:rPr>
          <w:t>realized</w:t>
        </w:r>
      </w:ins>
      <w:r w:rsidR="00BC2618">
        <w:rPr>
          <w:rFonts w:ascii="Times New Roman" w:hAnsi="Times New Roman" w:cs="Times New Roman"/>
          <w:sz w:val="24"/>
          <w:szCs w:val="24"/>
        </w:rPr>
        <w:t xml:space="preserve"> </w:t>
      </w:r>
      <w:r w:rsidR="009735A6" w:rsidRPr="00BC2618">
        <w:rPr>
          <w:rFonts w:ascii="Times New Roman" w:hAnsi="Times New Roman" w:cs="Times New Roman"/>
          <w:sz w:val="24"/>
          <w:szCs w:val="24"/>
          <w:rPrChange w:id="21" w:author="Rachel E Boenigk" w:date="2013-08-19T14:33:00Z">
            <w:rPr/>
          </w:rPrChange>
        </w:rPr>
        <w:t>is</w:t>
      </w:r>
      <w:r w:rsidRPr="00BC2618">
        <w:rPr>
          <w:rFonts w:ascii="Times New Roman" w:hAnsi="Times New Roman" w:cs="Times New Roman"/>
          <w:sz w:val="24"/>
          <w:szCs w:val="24"/>
          <w:rPrChange w:id="22" w:author="Rachel E Boenigk" w:date="2013-08-19T14:33:00Z">
            <w:rPr/>
          </w:rPrChange>
        </w:rPr>
        <w:t xml:space="preserve"> th</w:t>
      </w:r>
      <w:r w:rsidR="009735A6" w:rsidRPr="00BC2618">
        <w:rPr>
          <w:rFonts w:ascii="Times New Roman" w:hAnsi="Times New Roman" w:cs="Times New Roman"/>
          <w:sz w:val="24"/>
          <w:szCs w:val="24"/>
          <w:rPrChange w:id="23" w:author="Rachel E Boenigk" w:date="2013-08-19T14:33:00Z">
            <w:rPr/>
          </w:rPrChange>
        </w:rPr>
        <w:t>at the Aggies are not former Aggies</w:t>
      </w:r>
      <w:r w:rsidRPr="00BC2618">
        <w:rPr>
          <w:rFonts w:ascii="Times New Roman" w:hAnsi="Times New Roman" w:cs="Times New Roman"/>
          <w:sz w:val="24"/>
          <w:szCs w:val="24"/>
          <w:rPrChange w:id="24" w:author="Rachel E Boenigk" w:date="2013-08-19T14:33:00Z">
            <w:rPr/>
          </w:rPrChange>
        </w:rPr>
        <w:t xml:space="preserve"> at all</w:t>
      </w:r>
      <w:ins w:id="25" w:author="Rachel E Boenigk" w:date="2013-08-19T14:37:00Z">
        <w:r w:rsidR="00BC2618">
          <w:rPr>
            <w:rFonts w:ascii="Times New Roman" w:hAnsi="Times New Roman" w:cs="Times New Roman"/>
            <w:sz w:val="24"/>
            <w:szCs w:val="24"/>
          </w:rPr>
          <w:t>.</w:t>
        </w:r>
      </w:ins>
      <w:del w:id="26" w:author="Rachel E Boenigk" w:date="2013-08-19T14:37:00Z">
        <w:r w:rsidR="009735A6" w:rsidRPr="00BC2618" w:rsidDel="00BC2618">
          <w:rPr>
            <w:rFonts w:ascii="Times New Roman" w:hAnsi="Times New Roman" w:cs="Times New Roman"/>
            <w:sz w:val="24"/>
            <w:szCs w:val="24"/>
            <w:rPrChange w:id="27" w:author="Rachel E Boenigk" w:date="2013-08-19T14:33:00Z">
              <w:rPr/>
            </w:rPrChange>
          </w:rPr>
          <w:delText>,</w:delText>
        </w:r>
        <w:r w:rsidRPr="00BC2618" w:rsidDel="00BC2618">
          <w:rPr>
            <w:rFonts w:ascii="Times New Roman" w:hAnsi="Times New Roman" w:cs="Times New Roman"/>
            <w:sz w:val="24"/>
            <w:szCs w:val="24"/>
            <w:rPrChange w:id="28" w:author="Rachel E Boenigk" w:date="2013-08-19T14:33:00Z">
              <w:rPr/>
            </w:rPrChange>
          </w:rPr>
          <w:delText xml:space="preserve"> but</w:delText>
        </w:r>
      </w:del>
      <w:r w:rsidRPr="00BC2618">
        <w:rPr>
          <w:rFonts w:ascii="Times New Roman" w:hAnsi="Times New Roman" w:cs="Times New Roman"/>
          <w:sz w:val="24"/>
          <w:szCs w:val="24"/>
          <w:rPrChange w:id="29" w:author="Rachel E Boenigk" w:date="2013-08-19T14:33:00Z">
            <w:rPr/>
          </w:rPrChange>
        </w:rPr>
        <w:t xml:space="preserve"> </w:t>
      </w:r>
      <w:ins w:id="30" w:author="Rachel E Boenigk" w:date="2013-08-19T14:37:00Z">
        <w:r w:rsidR="00BC2618">
          <w:rPr>
            <w:rFonts w:ascii="Times New Roman" w:hAnsi="Times New Roman" w:cs="Times New Roman"/>
            <w:sz w:val="24"/>
            <w:szCs w:val="24"/>
          </w:rPr>
          <w:t xml:space="preserve">Former students </w:t>
        </w:r>
      </w:ins>
      <w:r w:rsidRPr="00BC2618">
        <w:rPr>
          <w:rFonts w:ascii="Times New Roman" w:hAnsi="Times New Roman" w:cs="Times New Roman"/>
          <w:sz w:val="24"/>
          <w:szCs w:val="24"/>
          <w:rPrChange w:id="31" w:author="Rachel E Boenigk" w:date="2013-08-19T14:33:00Z">
            <w:rPr/>
          </w:rPrChange>
        </w:rPr>
        <w:t xml:space="preserve">always remain </w:t>
      </w:r>
      <w:r w:rsidR="009735A6" w:rsidRPr="00BC2618">
        <w:rPr>
          <w:rFonts w:ascii="Times New Roman" w:hAnsi="Times New Roman" w:cs="Times New Roman"/>
          <w:sz w:val="24"/>
          <w:szCs w:val="24"/>
          <w:rPrChange w:id="32" w:author="Rachel E Boenigk" w:date="2013-08-19T14:33:00Z">
            <w:rPr/>
          </w:rPrChange>
        </w:rPr>
        <w:t>part of something bigger – the Aggie F</w:t>
      </w:r>
      <w:r w:rsidRPr="00BC2618">
        <w:rPr>
          <w:rFonts w:ascii="Times New Roman" w:hAnsi="Times New Roman" w:cs="Times New Roman"/>
          <w:sz w:val="24"/>
          <w:szCs w:val="24"/>
          <w:rPrChange w:id="33" w:author="Rachel E Boenigk" w:date="2013-08-19T14:33:00Z">
            <w:rPr/>
          </w:rPrChange>
        </w:rPr>
        <w:t xml:space="preserve">amily. </w:t>
      </w:r>
      <w:r w:rsidR="009735A6" w:rsidRPr="00BC2618">
        <w:rPr>
          <w:rFonts w:ascii="Times New Roman" w:hAnsi="Times New Roman" w:cs="Times New Roman"/>
          <w:sz w:val="24"/>
          <w:szCs w:val="24"/>
          <w:rPrChange w:id="34" w:author="Rachel E Boenigk" w:date="2013-08-19T14:33:00Z">
            <w:rPr/>
          </w:rPrChange>
        </w:rPr>
        <w:t>We</w:t>
      </w:r>
      <w:r w:rsidRPr="00BC2618">
        <w:rPr>
          <w:rFonts w:ascii="Times New Roman" w:hAnsi="Times New Roman" w:cs="Times New Roman"/>
          <w:sz w:val="24"/>
          <w:szCs w:val="24"/>
          <w:rPrChange w:id="35" w:author="Rachel E Boenigk" w:date="2013-08-19T14:33:00Z">
            <w:rPr/>
          </w:rPrChange>
        </w:rPr>
        <w:t xml:space="preserve"> all know that ever</w:t>
      </w:r>
      <w:r w:rsidR="009735A6" w:rsidRPr="00BC2618">
        <w:rPr>
          <w:rFonts w:ascii="Times New Roman" w:hAnsi="Times New Roman" w:cs="Times New Roman"/>
          <w:sz w:val="24"/>
          <w:szCs w:val="24"/>
          <w:rPrChange w:id="36" w:author="Rachel E Boenigk" w:date="2013-08-19T14:33:00Z">
            <w:rPr/>
          </w:rPrChange>
        </w:rPr>
        <w:t>y</w:t>
      </w:r>
      <w:r w:rsidRPr="00BC2618">
        <w:rPr>
          <w:rFonts w:ascii="Times New Roman" w:hAnsi="Times New Roman" w:cs="Times New Roman"/>
          <w:sz w:val="24"/>
          <w:szCs w:val="24"/>
          <w:rPrChange w:id="37" w:author="Rachel E Boenigk" w:date="2013-08-19T14:33:00Z">
            <w:rPr/>
          </w:rPrChange>
        </w:rPr>
        <w:t xml:space="preserve"> great story starts this way</w:t>
      </w:r>
      <w:r w:rsidR="009735A6" w:rsidRPr="00BC2618">
        <w:rPr>
          <w:rFonts w:ascii="Times New Roman" w:hAnsi="Times New Roman" w:cs="Times New Roman"/>
          <w:sz w:val="24"/>
          <w:szCs w:val="24"/>
          <w:rPrChange w:id="38" w:author="Rachel E Boenigk" w:date="2013-08-19T14:33:00Z">
            <w:rPr/>
          </w:rPrChange>
        </w:rPr>
        <w:t xml:space="preserve"> and following tradition</w:t>
      </w:r>
      <w:r w:rsidRPr="00BC2618">
        <w:rPr>
          <w:rFonts w:ascii="Times New Roman" w:hAnsi="Times New Roman" w:cs="Times New Roman"/>
          <w:sz w:val="24"/>
          <w:szCs w:val="24"/>
          <w:rPrChange w:id="39" w:author="Rachel E Boenigk" w:date="2013-08-19T14:33:00Z">
            <w:rPr/>
          </w:rPrChange>
        </w:rPr>
        <w:t xml:space="preserve">, “I’ve got a little story for </w:t>
      </w:r>
      <w:proofErr w:type="spellStart"/>
      <w:r w:rsidRPr="00BC2618">
        <w:rPr>
          <w:rFonts w:ascii="Times New Roman" w:hAnsi="Times New Roman" w:cs="Times New Roman"/>
          <w:sz w:val="24"/>
          <w:szCs w:val="24"/>
          <w:rPrChange w:id="40" w:author="Rachel E Boenigk" w:date="2013-08-19T14:33:00Z">
            <w:rPr/>
          </w:rPrChange>
        </w:rPr>
        <w:t>ya</w:t>
      </w:r>
      <w:proofErr w:type="spellEnd"/>
      <w:ins w:id="41" w:author="Rachel E Boenigk" w:date="2013-08-19T14:34:00Z">
        <w:r w:rsidR="00BC2618">
          <w:rPr>
            <w:rFonts w:ascii="Times New Roman" w:hAnsi="Times New Roman" w:cs="Times New Roman"/>
            <w:sz w:val="24"/>
            <w:szCs w:val="24"/>
          </w:rPr>
          <w:t>,</w:t>
        </w:r>
      </w:ins>
      <w:r w:rsidRPr="00BC2618">
        <w:rPr>
          <w:rFonts w:ascii="Times New Roman" w:hAnsi="Times New Roman" w:cs="Times New Roman"/>
          <w:sz w:val="24"/>
          <w:szCs w:val="24"/>
          <w:rPrChange w:id="42" w:author="Rachel E Boenigk" w:date="2013-08-19T14:33:00Z">
            <w:rPr/>
          </w:rPrChange>
        </w:rPr>
        <w:t xml:space="preserve"> </w:t>
      </w:r>
      <w:proofErr w:type="spellStart"/>
      <w:r w:rsidRPr="00BC2618">
        <w:rPr>
          <w:rFonts w:ascii="Times New Roman" w:hAnsi="Times New Roman" w:cs="Times New Roman"/>
          <w:sz w:val="24"/>
          <w:szCs w:val="24"/>
          <w:rPrChange w:id="43" w:author="Rachel E Boenigk" w:date="2013-08-19T14:33:00Z">
            <w:rPr/>
          </w:rPrChange>
        </w:rPr>
        <w:t>Ags</w:t>
      </w:r>
      <w:proofErr w:type="spellEnd"/>
      <w:r w:rsidRPr="00BC2618">
        <w:rPr>
          <w:rFonts w:ascii="Times New Roman" w:hAnsi="Times New Roman" w:cs="Times New Roman"/>
          <w:sz w:val="24"/>
          <w:szCs w:val="24"/>
          <w:rPrChange w:id="44" w:author="Rachel E Boenigk" w:date="2013-08-19T14:33:00Z">
            <w:rPr/>
          </w:rPrChange>
        </w:rPr>
        <w:t>.”</w:t>
      </w:r>
    </w:p>
    <w:p w:rsidR="00054A71" w:rsidRPr="00BC2618" w:rsidRDefault="00DF435D" w:rsidP="00DF435D">
      <w:pPr>
        <w:rPr>
          <w:rFonts w:ascii="Times New Roman" w:hAnsi="Times New Roman" w:cs="Times New Roman"/>
          <w:sz w:val="24"/>
          <w:szCs w:val="24"/>
        </w:rPr>
      </w:pPr>
      <w:r w:rsidRPr="00BC2618">
        <w:rPr>
          <w:rFonts w:ascii="Times New Roman" w:hAnsi="Times New Roman" w:cs="Times New Roman"/>
          <w:sz w:val="24"/>
          <w:szCs w:val="24"/>
          <w:rPrChange w:id="45" w:author="Rachel E Boenigk" w:date="2013-08-19T14:33:00Z">
            <w:rPr/>
          </w:rPrChange>
        </w:rPr>
        <w:tab/>
        <w:t>Due to family hardships in my life</w:t>
      </w:r>
      <w:ins w:id="46" w:author="Rachel E Boenigk" w:date="2013-08-19T14:37:00Z">
        <w:r w:rsidR="00BC2618">
          <w:rPr>
            <w:rFonts w:ascii="Times New Roman" w:hAnsi="Times New Roman" w:cs="Times New Roman"/>
            <w:sz w:val="24"/>
            <w:szCs w:val="24"/>
          </w:rPr>
          <w:t>,</w:t>
        </w:r>
      </w:ins>
      <w:r w:rsidRPr="00BC2618">
        <w:rPr>
          <w:rFonts w:ascii="Times New Roman" w:hAnsi="Times New Roman" w:cs="Times New Roman"/>
          <w:sz w:val="24"/>
          <w:szCs w:val="24"/>
          <w:rPrChange w:id="47" w:author="Rachel E Boenigk" w:date="2013-08-19T14:33:00Z">
            <w:rPr/>
          </w:rPrChange>
        </w:rPr>
        <w:t xml:space="preserve"> I never expected myself to go to college. No one in my family had ever graduated from college</w:t>
      </w:r>
      <w:ins w:id="48" w:author="Rachel E Boenigk" w:date="2013-08-19T14:37:00Z">
        <w:r w:rsidR="00BC2618">
          <w:rPr>
            <w:rFonts w:ascii="Times New Roman" w:hAnsi="Times New Roman" w:cs="Times New Roman"/>
            <w:sz w:val="24"/>
            <w:szCs w:val="24"/>
          </w:rPr>
          <w:t>;</w:t>
        </w:r>
      </w:ins>
      <w:r w:rsidRPr="00BC2618">
        <w:rPr>
          <w:rFonts w:ascii="Times New Roman" w:hAnsi="Times New Roman" w:cs="Times New Roman"/>
          <w:sz w:val="24"/>
          <w:szCs w:val="24"/>
          <w:rPrChange w:id="49" w:author="Rachel E Boenigk" w:date="2013-08-19T14:33:00Z">
            <w:rPr/>
          </w:rPrChange>
        </w:rPr>
        <w:t xml:space="preserve"> and</w:t>
      </w:r>
      <w:ins w:id="50" w:author="Rachel E Boenigk" w:date="2013-08-19T14:37:00Z">
        <w:r w:rsidR="00BC2618">
          <w:rPr>
            <w:rFonts w:ascii="Times New Roman" w:hAnsi="Times New Roman" w:cs="Times New Roman"/>
            <w:sz w:val="24"/>
            <w:szCs w:val="24"/>
          </w:rPr>
          <w:t>,</w:t>
        </w:r>
      </w:ins>
      <w:r w:rsidRPr="00BC2618">
        <w:rPr>
          <w:rFonts w:ascii="Times New Roman" w:hAnsi="Times New Roman" w:cs="Times New Roman"/>
          <w:sz w:val="24"/>
          <w:szCs w:val="24"/>
          <w:rPrChange w:id="51" w:author="Rachel E Boenigk" w:date="2013-08-19T14:33:00Z">
            <w:rPr/>
          </w:rPrChange>
        </w:rPr>
        <w:t xml:space="preserve"> because money has always been so tight</w:t>
      </w:r>
      <w:r w:rsidR="00054A71" w:rsidRPr="00BC2618">
        <w:rPr>
          <w:rFonts w:ascii="Times New Roman" w:hAnsi="Times New Roman" w:cs="Times New Roman"/>
          <w:sz w:val="24"/>
          <w:szCs w:val="24"/>
          <w:rPrChange w:id="52" w:author="Rachel E Boenigk" w:date="2013-08-19T14:33:00Z">
            <w:rPr/>
          </w:rPrChange>
        </w:rPr>
        <w:t>,</w:t>
      </w:r>
      <w:r w:rsidRPr="00BC2618">
        <w:rPr>
          <w:rFonts w:ascii="Times New Roman" w:hAnsi="Times New Roman" w:cs="Times New Roman"/>
          <w:sz w:val="24"/>
          <w:szCs w:val="24"/>
          <w:rPrChange w:id="53" w:author="Rachel E Boenigk" w:date="2013-08-19T14:33:00Z">
            <w:rPr/>
          </w:rPrChange>
        </w:rPr>
        <w:t xml:space="preserve"> I was raised with the understanding that my sister was smarter than me and needed to go to college. As a family we would</w:t>
      </w:r>
      <w:del w:id="54" w:author="Rachel E Boenigk" w:date="2013-08-19T14:38:00Z">
        <w:r w:rsidRPr="00BC2618" w:rsidDel="00BC2618">
          <w:rPr>
            <w:rFonts w:ascii="Times New Roman" w:hAnsi="Times New Roman" w:cs="Times New Roman"/>
            <w:sz w:val="24"/>
            <w:szCs w:val="24"/>
            <w:rPrChange w:id="55" w:author="Rachel E Boenigk" w:date="2013-08-19T14:33:00Z">
              <w:rPr/>
            </w:rPrChange>
          </w:rPr>
          <w:delText xml:space="preserve"> help</w:delText>
        </w:r>
      </w:del>
      <w:r w:rsidRPr="00BC2618">
        <w:rPr>
          <w:rFonts w:ascii="Times New Roman" w:hAnsi="Times New Roman" w:cs="Times New Roman"/>
          <w:sz w:val="24"/>
          <w:szCs w:val="24"/>
          <w:rPrChange w:id="56" w:author="Rachel E Boenigk" w:date="2013-08-19T14:33:00Z">
            <w:rPr/>
          </w:rPrChange>
        </w:rPr>
        <w:t xml:space="preserve"> focus and </w:t>
      </w:r>
      <w:ins w:id="57" w:author="Rachel E Boenigk" w:date="2013-08-19T14:38:00Z">
        <w:r w:rsidR="00BC2618">
          <w:rPr>
            <w:rFonts w:ascii="Times New Roman" w:hAnsi="Times New Roman" w:cs="Times New Roman"/>
            <w:sz w:val="24"/>
            <w:szCs w:val="24"/>
          </w:rPr>
          <w:t xml:space="preserve">help </w:t>
        </w:r>
      </w:ins>
      <w:r w:rsidRPr="00BC2618">
        <w:rPr>
          <w:rFonts w:ascii="Times New Roman" w:hAnsi="Times New Roman" w:cs="Times New Roman"/>
          <w:sz w:val="24"/>
          <w:szCs w:val="24"/>
          <w:rPrChange w:id="58" w:author="Rachel E Boenigk" w:date="2013-08-19T14:33:00Z">
            <w:rPr/>
          </w:rPrChange>
        </w:rPr>
        <w:t xml:space="preserve">send her to college so she could make something of herself. Because of this and my mother needing my help tending to my grandfather </w:t>
      </w:r>
      <w:ins w:id="59" w:author="Rachel E Boenigk" w:date="2013-08-19T14:38:00Z">
        <w:r w:rsidR="00BC2618">
          <w:rPr>
            <w:rFonts w:ascii="Times New Roman" w:hAnsi="Times New Roman" w:cs="Times New Roman"/>
            <w:sz w:val="24"/>
            <w:szCs w:val="24"/>
          </w:rPr>
          <w:t xml:space="preserve">who was </w:t>
        </w:r>
      </w:ins>
      <w:r w:rsidRPr="00BC2618">
        <w:rPr>
          <w:rFonts w:ascii="Times New Roman" w:hAnsi="Times New Roman" w:cs="Times New Roman"/>
          <w:sz w:val="24"/>
          <w:szCs w:val="24"/>
          <w:rPrChange w:id="60" w:author="Rachel E Boenigk" w:date="2013-08-19T14:33:00Z">
            <w:rPr/>
          </w:rPrChange>
        </w:rPr>
        <w:t>slowly dying from Parkinson’s disease, I never really looked into colleges</w:t>
      </w:r>
      <w:r w:rsidR="00054A71" w:rsidRPr="00BC2618">
        <w:rPr>
          <w:rFonts w:ascii="Times New Roman" w:hAnsi="Times New Roman" w:cs="Times New Roman"/>
          <w:sz w:val="24"/>
          <w:szCs w:val="24"/>
          <w:rPrChange w:id="61" w:author="Rachel E Boenigk" w:date="2013-08-19T14:33:00Z">
            <w:rPr/>
          </w:rPrChange>
        </w:rPr>
        <w:t xml:space="preserve">. </w:t>
      </w:r>
      <w:r w:rsidRPr="00BC2618">
        <w:rPr>
          <w:rFonts w:ascii="Times New Roman" w:hAnsi="Times New Roman" w:cs="Times New Roman"/>
          <w:sz w:val="24"/>
          <w:szCs w:val="24"/>
          <w:rPrChange w:id="62" w:author="Rachel E Boenigk" w:date="2013-08-19T14:33:00Z">
            <w:rPr/>
          </w:rPrChange>
        </w:rPr>
        <w:t>I had accepted my fate</w:t>
      </w:r>
      <w:del w:id="63" w:author="Rachel E Boenigk" w:date="2013-08-19T14:38:00Z">
        <w:r w:rsidRPr="00BC2618" w:rsidDel="00BC2618">
          <w:rPr>
            <w:rFonts w:ascii="Times New Roman" w:hAnsi="Times New Roman" w:cs="Times New Roman"/>
            <w:sz w:val="24"/>
            <w:szCs w:val="24"/>
            <w:rPrChange w:id="64" w:author="Rachel E Boenigk" w:date="2013-08-19T14:33:00Z">
              <w:rPr/>
            </w:rPrChange>
          </w:rPr>
          <w:delText xml:space="preserve"> </w:delText>
        </w:r>
      </w:del>
      <w:ins w:id="65" w:author="Rachel E Boenigk" w:date="2013-08-19T14:38:00Z">
        <w:r w:rsidR="00BC2618">
          <w:rPr>
            <w:rFonts w:ascii="Times New Roman" w:hAnsi="Times New Roman" w:cs="Times New Roman"/>
            <w:sz w:val="24"/>
            <w:szCs w:val="24"/>
          </w:rPr>
          <w:t>—</w:t>
        </w:r>
      </w:ins>
      <w:r w:rsidRPr="00BC2618">
        <w:rPr>
          <w:rFonts w:ascii="Times New Roman" w:hAnsi="Times New Roman" w:cs="Times New Roman"/>
          <w:sz w:val="24"/>
          <w:szCs w:val="24"/>
          <w:rPrChange w:id="66" w:author="Rachel E Boenigk" w:date="2013-08-19T14:33:00Z">
            <w:rPr/>
          </w:rPrChange>
        </w:rPr>
        <w:t xml:space="preserve">that I would never obtain a </w:t>
      </w:r>
      <w:del w:id="67" w:author="Rachel E Boenigk" w:date="2013-08-19T14:38:00Z">
        <w:r w:rsidRPr="00BC2618" w:rsidDel="00BC2618">
          <w:rPr>
            <w:rFonts w:ascii="Times New Roman" w:hAnsi="Times New Roman" w:cs="Times New Roman"/>
            <w:sz w:val="24"/>
            <w:szCs w:val="24"/>
            <w:rPrChange w:id="68" w:author="Rachel E Boenigk" w:date="2013-08-19T14:33:00Z">
              <w:rPr/>
            </w:rPrChange>
          </w:rPr>
          <w:delText>Bachelors</w:delText>
        </w:r>
      </w:del>
      <w:ins w:id="69" w:author="Rachel E Boenigk" w:date="2013-08-19T14:38:00Z">
        <w:r w:rsidR="00BC2618" w:rsidRPr="00BC2618">
          <w:rPr>
            <w:rFonts w:ascii="Times New Roman" w:hAnsi="Times New Roman" w:cs="Times New Roman"/>
            <w:sz w:val="24"/>
            <w:szCs w:val="24"/>
          </w:rPr>
          <w:t>Bachelor’s</w:t>
        </w:r>
      </w:ins>
      <w:r w:rsidRPr="00BC2618">
        <w:rPr>
          <w:rFonts w:ascii="Times New Roman" w:hAnsi="Times New Roman" w:cs="Times New Roman"/>
          <w:sz w:val="24"/>
          <w:szCs w:val="24"/>
        </w:rPr>
        <w:t xml:space="preserve"> degree.</w:t>
      </w:r>
    </w:p>
    <w:p w:rsidR="00DF435D" w:rsidRPr="00BC2618" w:rsidDel="00BC2618" w:rsidRDefault="00DF435D" w:rsidP="00054A71">
      <w:pPr>
        <w:ind w:firstLine="720"/>
        <w:rPr>
          <w:del w:id="70" w:author="Rachel E Boenigk" w:date="2013-08-19T14:38:00Z"/>
          <w:rFonts w:ascii="Times New Roman" w:hAnsi="Times New Roman" w:cs="Times New Roman"/>
          <w:sz w:val="24"/>
          <w:szCs w:val="24"/>
        </w:rPr>
      </w:pPr>
      <w:r w:rsidRPr="00BC2618">
        <w:rPr>
          <w:rFonts w:ascii="Times New Roman" w:hAnsi="Times New Roman" w:cs="Times New Roman"/>
          <w:sz w:val="24"/>
          <w:szCs w:val="24"/>
        </w:rPr>
        <w:t xml:space="preserve"> The first time I set foot in </w:t>
      </w:r>
      <w:proofErr w:type="spellStart"/>
      <w:r w:rsidRPr="00BC2618">
        <w:rPr>
          <w:rFonts w:ascii="Times New Roman" w:hAnsi="Times New Roman" w:cs="Times New Roman"/>
          <w:sz w:val="24"/>
          <w:szCs w:val="24"/>
        </w:rPr>
        <w:t>Aggieland</w:t>
      </w:r>
      <w:proofErr w:type="spellEnd"/>
      <w:r w:rsidRPr="00BC2618">
        <w:rPr>
          <w:rFonts w:ascii="Times New Roman" w:hAnsi="Times New Roman" w:cs="Times New Roman"/>
          <w:sz w:val="24"/>
          <w:szCs w:val="24"/>
        </w:rPr>
        <w:t xml:space="preserve"> was for a first date with a person who is now my fiancé. It was on this date that I fell head over heels for Texas </w:t>
      </w:r>
      <w:proofErr w:type="gramStart"/>
      <w:r w:rsidRPr="00BC2618">
        <w:rPr>
          <w:rFonts w:ascii="Times New Roman" w:hAnsi="Times New Roman" w:cs="Times New Roman"/>
          <w:sz w:val="24"/>
          <w:szCs w:val="24"/>
        </w:rPr>
        <w:t>A&amp;M</w:t>
      </w:r>
      <w:proofErr w:type="gramEnd"/>
      <w:r w:rsidRPr="00BC2618">
        <w:rPr>
          <w:rFonts w:ascii="Times New Roman" w:hAnsi="Times New Roman" w:cs="Times New Roman"/>
          <w:sz w:val="24"/>
          <w:szCs w:val="24"/>
        </w:rPr>
        <w:t xml:space="preserve">. </w:t>
      </w:r>
    </w:p>
    <w:p w:rsidR="00054A71" w:rsidRPr="00BC2618" w:rsidRDefault="00DF435D" w:rsidP="00BC2618">
      <w:pPr>
        <w:ind w:firstLine="720"/>
        <w:rPr>
          <w:rFonts w:ascii="Times New Roman" w:hAnsi="Times New Roman" w:cs="Times New Roman"/>
          <w:sz w:val="24"/>
          <w:szCs w:val="24"/>
        </w:rPr>
      </w:pPr>
      <w:r w:rsidRPr="00BC2618">
        <w:rPr>
          <w:rFonts w:ascii="Times New Roman" w:hAnsi="Times New Roman" w:cs="Times New Roman"/>
          <w:sz w:val="24"/>
          <w:szCs w:val="24"/>
        </w:rPr>
        <w:t>Looking back</w:t>
      </w:r>
      <w:r w:rsidR="00054A71" w:rsidRPr="00BC2618">
        <w:rPr>
          <w:rFonts w:ascii="Times New Roman" w:hAnsi="Times New Roman" w:cs="Times New Roman"/>
          <w:sz w:val="24"/>
          <w:szCs w:val="24"/>
        </w:rPr>
        <w:t>,</w:t>
      </w:r>
      <w:r w:rsidRPr="00BC2618">
        <w:rPr>
          <w:rFonts w:ascii="Times New Roman" w:hAnsi="Times New Roman" w:cs="Times New Roman"/>
          <w:sz w:val="24"/>
          <w:szCs w:val="24"/>
        </w:rPr>
        <w:t xml:space="preserve"> she knew that I had never gotten a chance to explore colleges</w:t>
      </w:r>
      <w:r w:rsidR="00054A71" w:rsidRPr="00BC2618">
        <w:rPr>
          <w:rFonts w:ascii="Times New Roman" w:hAnsi="Times New Roman" w:cs="Times New Roman"/>
          <w:sz w:val="24"/>
          <w:szCs w:val="24"/>
        </w:rPr>
        <w:t>. So, she</w:t>
      </w:r>
      <w:r w:rsidRPr="00BC2618">
        <w:rPr>
          <w:rFonts w:ascii="Times New Roman" w:hAnsi="Times New Roman" w:cs="Times New Roman"/>
          <w:sz w:val="24"/>
          <w:szCs w:val="24"/>
        </w:rPr>
        <w:t xml:space="preserve"> gave me the best </w:t>
      </w:r>
      <w:del w:id="71" w:author="Rachel E Boenigk" w:date="2013-08-19T14:39:00Z">
        <w:r w:rsidRPr="00BC2618" w:rsidDel="00BC2618">
          <w:rPr>
            <w:rFonts w:ascii="Times New Roman" w:hAnsi="Times New Roman" w:cs="Times New Roman"/>
            <w:sz w:val="24"/>
            <w:szCs w:val="24"/>
          </w:rPr>
          <w:delText xml:space="preserve">thing </w:delText>
        </w:r>
      </w:del>
      <w:ins w:id="72" w:author="Rachel E Boenigk" w:date="2013-08-19T14:39:00Z">
        <w:r w:rsidR="00BC2618">
          <w:rPr>
            <w:rFonts w:ascii="Times New Roman" w:hAnsi="Times New Roman" w:cs="Times New Roman"/>
            <w:sz w:val="24"/>
            <w:szCs w:val="24"/>
          </w:rPr>
          <w:t>gift</w:t>
        </w:r>
        <w:r w:rsidR="00BC2618" w:rsidRPr="00BC2618">
          <w:rPr>
            <w:rFonts w:ascii="Times New Roman" w:hAnsi="Times New Roman" w:cs="Times New Roman"/>
            <w:sz w:val="24"/>
            <w:szCs w:val="24"/>
          </w:rPr>
          <w:t xml:space="preserve"> </w:t>
        </w:r>
      </w:ins>
      <w:r w:rsidRPr="00BC2618">
        <w:rPr>
          <w:rFonts w:ascii="Times New Roman" w:hAnsi="Times New Roman" w:cs="Times New Roman"/>
          <w:sz w:val="24"/>
          <w:szCs w:val="24"/>
        </w:rPr>
        <w:t xml:space="preserve">anyone has ever given me, a personalized tour of Texas </w:t>
      </w:r>
      <w:proofErr w:type="gramStart"/>
      <w:r w:rsidRPr="00BC2618">
        <w:rPr>
          <w:rFonts w:ascii="Times New Roman" w:hAnsi="Times New Roman" w:cs="Times New Roman"/>
          <w:sz w:val="24"/>
          <w:szCs w:val="24"/>
        </w:rPr>
        <w:t>A&amp;M</w:t>
      </w:r>
      <w:r w:rsidR="00054A71" w:rsidRPr="00BC2618">
        <w:rPr>
          <w:rFonts w:ascii="Times New Roman" w:hAnsi="Times New Roman" w:cs="Times New Roman"/>
          <w:sz w:val="24"/>
          <w:szCs w:val="24"/>
        </w:rPr>
        <w:t>’</w:t>
      </w:r>
      <w:r w:rsidRPr="00BC2618">
        <w:rPr>
          <w:rFonts w:ascii="Times New Roman" w:hAnsi="Times New Roman" w:cs="Times New Roman"/>
          <w:sz w:val="24"/>
          <w:szCs w:val="24"/>
        </w:rPr>
        <w:t>s</w:t>
      </w:r>
      <w:proofErr w:type="gramEnd"/>
      <w:r w:rsidRPr="00BC2618">
        <w:rPr>
          <w:rFonts w:ascii="Times New Roman" w:hAnsi="Times New Roman" w:cs="Times New Roman"/>
          <w:sz w:val="24"/>
          <w:szCs w:val="24"/>
        </w:rPr>
        <w:t xml:space="preserve"> campus and a spark of hope that even I could go to college. She took me up and down the streets of the campus explaining every building, every statue and every tradition as we passed it. I was blown away </w:t>
      </w:r>
      <w:ins w:id="73" w:author="Rachel E Boenigk" w:date="2013-08-19T14:39:00Z">
        <w:r w:rsidR="00BC2618">
          <w:rPr>
            <w:rFonts w:ascii="Times New Roman" w:hAnsi="Times New Roman" w:cs="Times New Roman"/>
            <w:sz w:val="24"/>
            <w:szCs w:val="24"/>
          </w:rPr>
          <w:t>by</w:t>
        </w:r>
      </w:ins>
      <w:del w:id="74" w:author="Rachel E Boenigk" w:date="2013-08-19T14:39:00Z">
        <w:r w:rsidRPr="00BC2618" w:rsidDel="00BC2618">
          <w:rPr>
            <w:rFonts w:ascii="Times New Roman" w:hAnsi="Times New Roman" w:cs="Times New Roman"/>
            <w:sz w:val="24"/>
            <w:szCs w:val="24"/>
          </w:rPr>
          <w:delText>with</w:delText>
        </w:r>
      </w:del>
      <w:r w:rsidRPr="00BC2618">
        <w:rPr>
          <w:rFonts w:ascii="Times New Roman" w:hAnsi="Times New Roman" w:cs="Times New Roman"/>
          <w:sz w:val="24"/>
          <w:szCs w:val="24"/>
        </w:rPr>
        <w:t xml:space="preserve"> the history and the traditions that appeared to be oozing from every corner on the campus! Not only we</w:t>
      </w:r>
      <w:r w:rsidR="00054A71" w:rsidRPr="00BC2618">
        <w:rPr>
          <w:rFonts w:ascii="Times New Roman" w:hAnsi="Times New Roman" w:cs="Times New Roman"/>
          <w:sz w:val="24"/>
          <w:szCs w:val="24"/>
        </w:rPr>
        <w:t xml:space="preserve">re the traditions so refreshing – countering the instability in my family life – </w:t>
      </w:r>
      <w:r w:rsidRPr="00BC2618">
        <w:rPr>
          <w:rFonts w:ascii="Times New Roman" w:hAnsi="Times New Roman" w:cs="Times New Roman"/>
          <w:sz w:val="24"/>
          <w:szCs w:val="24"/>
        </w:rPr>
        <w:t>but</w:t>
      </w:r>
      <w:r w:rsidR="00054A71" w:rsidRPr="00BC2618">
        <w:rPr>
          <w:rFonts w:ascii="Times New Roman" w:hAnsi="Times New Roman" w:cs="Times New Roman"/>
          <w:sz w:val="24"/>
          <w:szCs w:val="24"/>
        </w:rPr>
        <w:t>,</w:t>
      </w:r>
      <w:r w:rsidRPr="00BC2618">
        <w:rPr>
          <w:rFonts w:ascii="Times New Roman" w:hAnsi="Times New Roman" w:cs="Times New Roman"/>
          <w:sz w:val="24"/>
          <w:szCs w:val="24"/>
        </w:rPr>
        <w:t xml:space="preserve"> hearing an individual express such passion and respect for a university was something</w:t>
      </w:r>
      <w:r w:rsidR="00054A71" w:rsidRPr="00BC2618">
        <w:rPr>
          <w:rFonts w:ascii="Times New Roman" w:hAnsi="Times New Roman" w:cs="Times New Roman"/>
          <w:sz w:val="24"/>
          <w:szCs w:val="24"/>
        </w:rPr>
        <w:t xml:space="preserve"> of which I had never heard. </w:t>
      </w:r>
      <w:r w:rsidRPr="00BC2618">
        <w:rPr>
          <w:rFonts w:ascii="Times New Roman" w:hAnsi="Times New Roman" w:cs="Times New Roman"/>
          <w:sz w:val="24"/>
          <w:szCs w:val="24"/>
        </w:rPr>
        <w:t>As we continued through the da</w:t>
      </w:r>
      <w:r w:rsidR="00054A71" w:rsidRPr="00BC2618">
        <w:rPr>
          <w:rFonts w:ascii="Times New Roman" w:hAnsi="Times New Roman" w:cs="Times New Roman"/>
          <w:sz w:val="24"/>
          <w:szCs w:val="24"/>
        </w:rPr>
        <w:t>te, meeting Sully, the Century Tree</w:t>
      </w:r>
      <w:r w:rsidRPr="00BC2618">
        <w:rPr>
          <w:rFonts w:ascii="Times New Roman" w:hAnsi="Times New Roman" w:cs="Times New Roman"/>
          <w:sz w:val="24"/>
          <w:szCs w:val="24"/>
        </w:rPr>
        <w:t>, Kyle and the others I just kept falling more and more in love with this university.</w:t>
      </w:r>
    </w:p>
    <w:p w:rsidR="00DF435D" w:rsidRPr="00BC2618" w:rsidRDefault="00DF435D" w:rsidP="00DF435D">
      <w:pPr>
        <w:ind w:firstLine="720"/>
        <w:rPr>
          <w:rFonts w:ascii="Times New Roman" w:hAnsi="Times New Roman" w:cs="Times New Roman"/>
          <w:sz w:val="24"/>
          <w:szCs w:val="24"/>
        </w:rPr>
      </w:pPr>
      <w:r w:rsidRPr="00BC2618">
        <w:rPr>
          <w:rFonts w:ascii="Times New Roman" w:hAnsi="Times New Roman" w:cs="Times New Roman"/>
          <w:sz w:val="24"/>
          <w:szCs w:val="24"/>
        </w:rPr>
        <w:t xml:space="preserve"> When our date ended at the Bonfire memorial</w:t>
      </w:r>
      <w:ins w:id="75" w:author="Rachel E Boenigk" w:date="2013-08-19T14:41:00Z">
        <w:r w:rsidR="00BC2618">
          <w:rPr>
            <w:rFonts w:ascii="Times New Roman" w:hAnsi="Times New Roman" w:cs="Times New Roman"/>
            <w:sz w:val="24"/>
            <w:szCs w:val="24"/>
          </w:rPr>
          <w:t>,</w:t>
        </w:r>
      </w:ins>
      <w:r w:rsidRPr="00BC2618">
        <w:rPr>
          <w:rFonts w:ascii="Times New Roman" w:hAnsi="Times New Roman" w:cs="Times New Roman"/>
          <w:sz w:val="24"/>
          <w:szCs w:val="24"/>
        </w:rPr>
        <w:t xml:space="preserve"> I was nervous because with </w:t>
      </w:r>
      <w:del w:id="76" w:author="Rachel E Boenigk" w:date="2013-08-19T14:42:00Z">
        <w:r w:rsidRPr="00BC2618" w:rsidDel="00BC2618">
          <w:rPr>
            <w:rFonts w:ascii="Times New Roman" w:hAnsi="Times New Roman" w:cs="Times New Roman"/>
            <w:sz w:val="24"/>
            <w:szCs w:val="24"/>
          </w:rPr>
          <w:delText xml:space="preserve">such </w:delText>
        </w:r>
      </w:del>
      <w:ins w:id="77" w:author="Rachel E Boenigk" w:date="2013-08-19T14:42:00Z">
        <w:r w:rsidR="00BC2618">
          <w:rPr>
            <w:rFonts w:ascii="Times New Roman" w:hAnsi="Times New Roman" w:cs="Times New Roman"/>
            <w:sz w:val="24"/>
            <w:szCs w:val="24"/>
          </w:rPr>
          <w:t>the unrivaled</w:t>
        </w:r>
        <w:r w:rsidR="00BC2618" w:rsidRPr="00BC2618">
          <w:rPr>
            <w:rFonts w:ascii="Times New Roman" w:hAnsi="Times New Roman" w:cs="Times New Roman"/>
            <w:sz w:val="24"/>
            <w:szCs w:val="24"/>
          </w:rPr>
          <w:t xml:space="preserve"> </w:t>
        </w:r>
      </w:ins>
      <w:r w:rsidRPr="00BC2618">
        <w:rPr>
          <w:rFonts w:ascii="Times New Roman" w:hAnsi="Times New Roman" w:cs="Times New Roman"/>
          <w:sz w:val="24"/>
          <w:szCs w:val="24"/>
        </w:rPr>
        <w:t>greatness that this university seemed to offer</w:t>
      </w:r>
      <w:ins w:id="78" w:author="Rachel E Boenigk" w:date="2013-08-19T14:42:00Z">
        <w:r w:rsidR="00BC2618">
          <w:rPr>
            <w:rFonts w:ascii="Times New Roman" w:hAnsi="Times New Roman" w:cs="Times New Roman"/>
            <w:sz w:val="24"/>
            <w:szCs w:val="24"/>
          </w:rPr>
          <w:t>,</w:t>
        </w:r>
      </w:ins>
      <w:r w:rsidRPr="00BC2618">
        <w:rPr>
          <w:rFonts w:ascii="Times New Roman" w:hAnsi="Times New Roman" w:cs="Times New Roman"/>
          <w:sz w:val="24"/>
          <w:szCs w:val="24"/>
        </w:rPr>
        <w:t xml:space="preserve"> there was this tragic accident in </w:t>
      </w:r>
      <w:r w:rsidR="00054A71" w:rsidRPr="00BC2618">
        <w:rPr>
          <w:rFonts w:ascii="Times New Roman" w:hAnsi="Times New Roman" w:cs="Times New Roman"/>
          <w:sz w:val="24"/>
          <w:szCs w:val="24"/>
        </w:rPr>
        <w:t>its history</w:t>
      </w:r>
      <w:r w:rsidRPr="00BC2618">
        <w:rPr>
          <w:rFonts w:ascii="Times New Roman" w:hAnsi="Times New Roman" w:cs="Times New Roman"/>
          <w:sz w:val="24"/>
          <w:szCs w:val="24"/>
        </w:rPr>
        <w:t>. But f</w:t>
      </w:r>
      <w:r w:rsidR="00054A71" w:rsidRPr="00BC2618">
        <w:rPr>
          <w:rFonts w:ascii="Times New Roman" w:hAnsi="Times New Roman" w:cs="Times New Roman"/>
          <w:sz w:val="24"/>
          <w:szCs w:val="24"/>
        </w:rPr>
        <w:t xml:space="preserve">or the first time, </w:t>
      </w:r>
      <w:r w:rsidRPr="00BC2618">
        <w:rPr>
          <w:rFonts w:ascii="Times New Roman" w:hAnsi="Times New Roman" w:cs="Times New Roman"/>
          <w:sz w:val="24"/>
          <w:szCs w:val="24"/>
        </w:rPr>
        <w:t xml:space="preserve">I heard the story of </w:t>
      </w:r>
      <w:ins w:id="79" w:author="Rachel E Boenigk" w:date="2013-08-19T14:42:00Z">
        <w:r w:rsidR="00BC2618">
          <w:rPr>
            <w:rFonts w:ascii="Times New Roman" w:hAnsi="Times New Roman" w:cs="Times New Roman"/>
            <w:sz w:val="24"/>
            <w:szCs w:val="24"/>
          </w:rPr>
          <w:t>B</w:t>
        </w:r>
      </w:ins>
      <w:del w:id="80" w:author="Rachel E Boenigk" w:date="2013-08-19T14:42:00Z">
        <w:r w:rsidRPr="00BC2618" w:rsidDel="00BC2618">
          <w:rPr>
            <w:rFonts w:ascii="Times New Roman" w:hAnsi="Times New Roman" w:cs="Times New Roman"/>
            <w:sz w:val="24"/>
            <w:szCs w:val="24"/>
          </w:rPr>
          <w:delText>b</w:delText>
        </w:r>
      </w:del>
      <w:r w:rsidRPr="00BC2618">
        <w:rPr>
          <w:rFonts w:ascii="Times New Roman" w:hAnsi="Times New Roman" w:cs="Times New Roman"/>
          <w:sz w:val="24"/>
          <w:szCs w:val="24"/>
        </w:rPr>
        <w:t xml:space="preserve">onfire from the Aggie family. </w:t>
      </w:r>
    </w:p>
    <w:p w:rsidR="00DF435D" w:rsidRPr="00BC2618" w:rsidRDefault="00DF435D" w:rsidP="00DF435D">
      <w:pPr>
        <w:ind w:firstLine="720"/>
        <w:rPr>
          <w:rFonts w:ascii="Times New Roman" w:hAnsi="Times New Roman" w:cs="Times New Roman"/>
          <w:sz w:val="24"/>
          <w:szCs w:val="24"/>
        </w:rPr>
      </w:pPr>
      <w:r w:rsidRPr="00BC2618">
        <w:rPr>
          <w:rFonts w:ascii="Times New Roman" w:hAnsi="Times New Roman" w:cs="Times New Roman"/>
          <w:sz w:val="24"/>
          <w:szCs w:val="24"/>
        </w:rPr>
        <w:t xml:space="preserve">I shook as she spoke of hearing the crack that resonated across the city limits. I stood speechless as she spoke of hearing the crash when it fell. I got choked up as she remembered the smell in the air and the blackness that the sky held. But what rings truer today than it ever did was that her story </w:t>
      </w:r>
      <w:r w:rsidR="00054A71" w:rsidRPr="00BC2618">
        <w:rPr>
          <w:rFonts w:ascii="Times New Roman" w:hAnsi="Times New Roman" w:cs="Times New Roman"/>
          <w:sz w:val="24"/>
          <w:szCs w:val="24"/>
        </w:rPr>
        <w:t xml:space="preserve">continued. </w:t>
      </w:r>
      <w:r w:rsidRPr="00BC2618">
        <w:rPr>
          <w:rFonts w:ascii="Times New Roman" w:hAnsi="Times New Roman" w:cs="Times New Roman"/>
          <w:sz w:val="24"/>
          <w:szCs w:val="24"/>
        </w:rPr>
        <w:t xml:space="preserve">She spoke of how through the night more and more Aggies came to the </w:t>
      </w:r>
      <w:r w:rsidR="00054A71" w:rsidRPr="00BC2618">
        <w:rPr>
          <w:rFonts w:ascii="Times New Roman" w:hAnsi="Times New Roman" w:cs="Times New Roman"/>
          <w:sz w:val="24"/>
          <w:szCs w:val="24"/>
        </w:rPr>
        <w:t>stack</w:t>
      </w:r>
      <w:r w:rsidRPr="00BC2618">
        <w:rPr>
          <w:rFonts w:ascii="Times New Roman" w:hAnsi="Times New Roman" w:cs="Times New Roman"/>
          <w:sz w:val="24"/>
          <w:szCs w:val="24"/>
        </w:rPr>
        <w:t>. They did not come to watch and see what was going on</w:t>
      </w:r>
      <w:r w:rsidR="00054A71" w:rsidRPr="00BC2618">
        <w:rPr>
          <w:rFonts w:ascii="Times New Roman" w:hAnsi="Times New Roman" w:cs="Times New Roman"/>
          <w:sz w:val="24"/>
          <w:szCs w:val="24"/>
        </w:rPr>
        <w:t>,</w:t>
      </w:r>
      <w:r w:rsidRPr="00BC2618">
        <w:rPr>
          <w:rFonts w:ascii="Times New Roman" w:hAnsi="Times New Roman" w:cs="Times New Roman"/>
          <w:sz w:val="24"/>
          <w:szCs w:val="24"/>
        </w:rPr>
        <w:t xml:space="preserve"> but</w:t>
      </w:r>
      <w:r w:rsidR="00054A71" w:rsidRPr="00BC2618">
        <w:rPr>
          <w:rFonts w:ascii="Times New Roman" w:hAnsi="Times New Roman" w:cs="Times New Roman"/>
          <w:sz w:val="24"/>
          <w:szCs w:val="24"/>
        </w:rPr>
        <w:t xml:space="preserve"> rather</w:t>
      </w:r>
      <w:r w:rsidRPr="00BC2618">
        <w:rPr>
          <w:rFonts w:ascii="Times New Roman" w:hAnsi="Times New Roman" w:cs="Times New Roman"/>
          <w:sz w:val="24"/>
          <w:szCs w:val="24"/>
        </w:rPr>
        <w:t xml:space="preserve"> because their family members were still missing. Almost as soon as the structure collapsed</w:t>
      </w:r>
      <w:r w:rsidR="00054A71" w:rsidRPr="00BC2618">
        <w:rPr>
          <w:rFonts w:ascii="Times New Roman" w:hAnsi="Times New Roman" w:cs="Times New Roman"/>
          <w:sz w:val="24"/>
          <w:szCs w:val="24"/>
        </w:rPr>
        <w:t>,</w:t>
      </w:r>
      <w:r w:rsidRPr="00BC2618">
        <w:rPr>
          <w:rFonts w:ascii="Times New Roman" w:hAnsi="Times New Roman" w:cs="Times New Roman"/>
          <w:sz w:val="24"/>
          <w:szCs w:val="24"/>
        </w:rPr>
        <w:t xml:space="preserve"> the s</w:t>
      </w:r>
      <w:r w:rsidR="00054A71" w:rsidRPr="00BC2618">
        <w:rPr>
          <w:rFonts w:ascii="Times New Roman" w:hAnsi="Times New Roman" w:cs="Times New Roman"/>
          <w:sz w:val="24"/>
          <w:szCs w:val="24"/>
        </w:rPr>
        <w:t>tudents, professors, athletic teams, townspeople</w:t>
      </w:r>
      <w:r w:rsidRPr="00BC2618">
        <w:rPr>
          <w:rFonts w:ascii="Times New Roman" w:hAnsi="Times New Roman" w:cs="Times New Roman"/>
          <w:sz w:val="24"/>
          <w:szCs w:val="24"/>
        </w:rPr>
        <w:t xml:space="preserve"> and bonfire crew</w:t>
      </w:r>
      <w:r w:rsidR="00054A71" w:rsidRPr="00BC2618">
        <w:rPr>
          <w:rFonts w:ascii="Times New Roman" w:hAnsi="Times New Roman" w:cs="Times New Roman"/>
          <w:sz w:val="24"/>
          <w:szCs w:val="24"/>
        </w:rPr>
        <w:t>s</w:t>
      </w:r>
      <w:r w:rsidRPr="00BC2618">
        <w:rPr>
          <w:rFonts w:ascii="Times New Roman" w:hAnsi="Times New Roman" w:cs="Times New Roman"/>
          <w:sz w:val="24"/>
          <w:szCs w:val="24"/>
        </w:rPr>
        <w:t xml:space="preserve"> organized themselves and began to lift each </w:t>
      </w:r>
      <w:r w:rsidRPr="00BC2618">
        <w:rPr>
          <w:rFonts w:ascii="Times New Roman" w:hAnsi="Times New Roman" w:cs="Times New Roman"/>
          <w:sz w:val="24"/>
          <w:szCs w:val="24"/>
        </w:rPr>
        <w:lastRenderedPageBreak/>
        <w:t xml:space="preserve">individual log to search for those lost. Against one of the most natural reactions to flee from harm, the Aggie family came </w:t>
      </w:r>
      <w:ins w:id="81" w:author="Rachel E Boenigk" w:date="2013-08-19T14:43:00Z">
        <w:r w:rsidR="00BC2618">
          <w:rPr>
            <w:rFonts w:ascii="Times New Roman" w:hAnsi="Times New Roman" w:cs="Times New Roman"/>
            <w:sz w:val="24"/>
            <w:szCs w:val="24"/>
          </w:rPr>
          <w:t xml:space="preserve">together </w:t>
        </w:r>
      </w:ins>
      <w:r w:rsidRPr="00BC2618">
        <w:rPr>
          <w:rFonts w:ascii="Times New Roman" w:hAnsi="Times New Roman" w:cs="Times New Roman"/>
          <w:sz w:val="24"/>
          <w:szCs w:val="24"/>
        </w:rPr>
        <w:t xml:space="preserve">and persistently fought for those who needed them. This is not the first time the Aggie family has done this and it will </w:t>
      </w:r>
      <w:r w:rsidR="00054A71" w:rsidRPr="00BC2618">
        <w:rPr>
          <w:rFonts w:ascii="Times New Roman" w:hAnsi="Times New Roman" w:cs="Times New Roman"/>
          <w:sz w:val="24"/>
          <w:szCs w:val="24"/>
        </w:rPr>
        <w:t>not be the last. T</w:t>
      </w:r>
      <w:r w:rsidRPr="00BC2618">
        <w:rPr>
          <w:rFonts w:ascii="Times New Roman" w:hAnsi="Times New Roman" w:cs="Times New Roman"/>
          <w:sz w:val="24"/>
          <w:szCs w:val="24"/>
        </w:rPr>
        <w:t>his is very evident as the 12</w:t>
      </w:r>
      <w:r w:rsidRPr="00BC2618">
        <w:rPr>
          <w:rFonts w:ascii="Times New Roman" w:hAnsi="Times New Roman" w:cs="Times New Roman"/>
          <w:sz w:val="24"/>
          <w:szCs w:val="24"/>
          <w:vertAlign w:val="superscript"/>
        </w:rPr>
        <w:t>th</w:t>
      </w:r>
      <w:r w:rsidRPr="00BC2618">
        <w:rPr>
          <w:rFonts w:ascii="Times New Roman" w:hAnsi="Times New Roman" w:cs="Times New Roman"/>
          <w:sz w:val="24"/>
          <w:szCs w:val="24"/>
        </w:rPr>
        <w:t xml:space="preserve"> man still stands tall for their fighting farmers at every game. </w:t>
      </w:r>
    </w:p>
    <w:p w:rsidR="005914F5" w:rsidRPr="00BC2618" w:rsidRDefault="00DF435D" w:rsidP="005914F5">
      <w:pPr>
        <w:ind w:firstLine="720"/>
        <w:rPr>
          <w:rFonts w:ascii="Times New Roman" w:hAnsi="Times New Roman" w:cs="Times New Roman"/>
          <w:sz w:val="24"/>
          <w:szCs w:val="24"/>
        </w:rPr>
      </w:pPr>
      <w:r w:rsidRPr="00BC2618">
        <w:rPr>
          <w:rFonts w:ascii="Times New Roman" w:hAnsi="Times New Roman" w:cs="Times New Roman"/>
          <w:sz w:val="24"/>
          <w:szCs w:val="24"/>
        </w:rPr>
        <w:t xml:space="preserve">She continued on in her story </w:t>
      </w:r>
      <w:del w:id="82" w:author="Rachel E Boenigk" w:date="2013-08-19T14:43:00Z">
        <w:r w:rsidRPr="00BC2618" w:rsidDel="00627DC5">
          <w:rPr>
            <w:rFonts w:ascii="Times New Roman" w:hAnsi="Times New Roman" w:cs="Times New Roman"/>
            <w:sz w:val="24"/>
            <w:szCs w:val="24"/>
          </w:rPr>
          <w:delText>as she</w:delText>
        </w:r>
      </w:del>
      <w:r w:rsidRPr="00BC2618">
        <w:rPr>
          <w:rFonts w:ascii="Times New Roman" w:hAnsi="Times New Roman" w:cs="Times New Roman"/>
          <w:sz w:val="24"/>
          <w:szCs w:val="24"/>
        </w:rPr>
        <w:t xml:space="preserve"> show</w:t>
      </w:r>
      <w:ins w:id="83" w:author="Rachel E Boenigk" w:date="2013-08-19T14:43:00Z">
        <w:r w:rsidR="00627DC5">
          <w:rPr>
            <w:rFonts w:ascii="Times New Roman" w:hAnsi="Times New Roman" w:cs="Times New Roman"/>
            <w:sz w:val="24"/>
            <w:szCs w:val="24"/>
          </w:rPr>
          <w:t>ing</w:t>
        </w:r>
      </w:ins>
      <w:del w:id="84" w:author="Rachel E Boenigk" w:date="2013-08-19T14:43:00Z">
        <w:r w:rsidRPr="00BC2618" w:rsidDel="00627DC5">
          <w:rPr>
            <w:rFonts w:ascii="Times New Roman" w:hAnsi="Times New Roman" w:cs="Times New Roman"/>
            <w:sz w:val="24"/>
            <w:szCs w:val="24"/>
          </w:rPr>
          <w:delText>ed</w:delText>
        </w:r>
      </w:del>
      <w:r w:rsidRPr="00BC2618">
        <w:rPr>
          <w:rFonts w:ascii="Times New Roman" w:hAnsi="Times New Roman" w:cs="Times New Roman"/>
          <w:sz w:val="24"/>
          <w:szCs w:val="24"/>
        </w:rPr>
        <w:t xml:space="preserve"> me the Aggie family went one step farther </w:t>
      </w:r>
      <w:r w:rsidR="005914F5" w:rsidRPr="00BC2618">
        <w:rPr>
          <w:rFonts w:ascii="Times New Roman" w:hAnsi="Times New Roman" w:cs="Times New Roman"/>
          <w:sz w:val="24"/>
          <w:szCs w:val="24"/>
        </w:rPr>
        <w:t>and constructed a memorial site where the stack fell to honor the 12</w:t>
      </w:r>
      <w:r w:rsidRPr="00BC2618">
        <w:rPr>
          <w:rFonts w:ascii="Times New Roman" w:hAnsi="Times New Roman" w:cs="Times New Roman"/>
          <w:sz w:val="24"/>
          <w:szCs w:val="24"/>
        </w:rPr>
        <w:t xml:space="preserve"> students who were lost that night. She explained to me the circle and how it showed the unity in these individual’s deaths. She showed me how each pillar, though all looked the same, were each unique to the individual who passed away. The bonfire memorial was constructed so beautifully</w:t>
      </w:r>
      <w:ins w:id="85" w:author="Rachel E Boenigk" w:date="2013-08-19T14:44:00Z">
        <w:r w:rsidR="00627DC5">
          <w:rPr>
            <w:rFonts w:ascii="Times New Roman" w:hAnsi="Times New Roman" w:cs="Times New Roman"/>
            <w:sz w:val="24"/>
            <w:szCs w:val="24"/>
          </w:rPr>
          <w:t>,</w:t>
        </w:r>
      </w:ins>
      <w:r w:rsidRPr="00BC2618">
        <w:rPr>
          <w:rFonts w:ascii="Times New Roman" w:hAnsi="Times New Roman" w:cs="Times New Roman"/>
          <w:sz w:val="24"/>
          <w:szCs w:val="24"/>
        </w:rPr>
        <w:t xml:space="preserve"> to represent not only the deaths of those lost that night</w:t>
      </w:r>
      <w:r w:rsidR="005914F5" w:rsidRPr="00BC2618">
        <w:rPr>
          <w:rFonts w:ascii="Times New Roman" w:hAnsi="Times New Roman" w:cs="Times New Roman"/>
          <w:sz w:val="24"/>
          <w:szCs w:val="24"/>
        </w:rPr>
        <w:t>,</w:t>
      </w:r>
      <w:r w:rsidRPr="00BC2618">
        <w:rPr>
          <w:rFonts w:ascii="Times New Roman" w:hAnsi="Times New Roman" w:cs="Times New Roman"/>
          <w:sz w:val="24"/>
          <w:szCs w:val="24"/>
        </w:rPr>
        <w:t xml:space="preserve"> but of the amazing strength the Aggie family showed by coming together and helping each other.</w:t>
      </w:r>
      <w:r w:rsidR="005914F5" w:rsidRPr="00BC2618">
        <w:rPr>
          <w:rFonts w:ascii="Times New Roman" w:hAnsi="Times New Roman" w:cs="Times New Roman"/>
          <w:sz w:val="24"/>
          <w:szCs w:val="24"/>
        </w:rPr>
        <w:t xml:space="preserve"> </w:t>
      </w:r>
      <w:r w:rsidRPr="00BC2618">
        <w:rPr>
          <w:rFonts w:ascii="Times New Roman" w:hAnsi="Times New Roman" w:cs="Times New Roman"/>
          <w:sz w:val="24"/>
          <w:szCs w:val="24"/>
        </w:rPr>
        <w:t xml:space="preserve">This </w:t>
      </w:r>
      <w:proofErr w:type="spellStart"/>
      <w:proofErr w:type="gramStart"/>
      <w:r w:rsidRPr="00BC2618">
        <w:rPr>
          <w:rFonts w:ascii="Times New Roman" w:hAnsi="Times New Roman" w:cs="Times New Roman"/>
          <w:sz w:val="24"/>
          <w:szCs w:val="24"/>
        </w:rPr>
        <w:t>Ags</w:t>
      </w:r>
      <w:proofErr w:type="spellEnd"/>
      <w:r w:rsidRPr="00BC2618">
        <w:rPr>
          <w:rFonts w:ascii="Times New Roman" w:hAnsi="Times New Roman" w:cs="Times New Roman"/>
          <w:sz w:val="24"/>
          <w:szCs w:val="24"/>
        </w:rPr>
        <w:t>,</w:t>
      </w:r>
      <w:proofErr w:type="gramEnd"/>
      <w:r w:rsidRPr="00BC2618">
        <w:rPr>
          <w:rFonts w:ascii="Times New Roman" w:hAnsi="Times New Roman" w:cs="Times New Roman"/>
          <w:sz w:val="24"/>
          <w:szCs w:val="24"/>
        </w:rPr>
        <w:t xml:space="preserve"> was the moment I </w:t>
      </w:r>
      <w:r w:rsidR="005914F5" w:rsidRPr="00BC2618">
        <w:rPr>
          <w:rFonts w:ascii="Times New Roman" w:hAnsi="Times New Roman" w:cs="Times New Roman"/>
          <w:sz w:val="24"/>
          <w:szCs w:val="24"/>
        </w:rPr>
        <w:t>fel</w:t>
      </w:r>
      <w:r w:rsidRPr="00BC2618">
        <w:rPr>
          <w:rFonts w:ascii="Times New Roman" w:hAnsi="Times New Roman" w:cs="Times New Roman"/>
          <w:sz w:val="24"/>
          <w:szCs w:val="24"/>
        </w:rPr>
        <w:t>l in love with the university.</w:t>
      </w:r>
    </w:p>
    <w:p w:rsidR="005C61C2" w:rsidRPr="00BC2618" w:rsidRDefault="00DF435D" w:rsidP="005914F5">
      <w:pPr>
        <w:ind w:firstLine="720"/>
        <w:rPr>
          <w:rFonts w:ascii="Times New Roman" w:hAnsi="Times New Roman" w:cs="Times New Roman"/>
          <w:sz w:val="24"/>
          <w:szCs w:val="24"/>
        </w:rPr>
      </w:pPr>
      <w:r w:rsidRPr="00BC2618">
        <w:rPr>
          <w:rFonts w:ascii="Times New Roman" w:hAnsi="Times New Roman" w:cs="Times New Roman"/>
          <w:sz w:val="24"/>
          <w:szCs w:val="24"/>
        </w:rPr>
        <w:t xml:space="preserve"> As stated</w:t>
      </w:r>
      <w:ins w:id="86" w:author="Rachel E Boenigk" w:date="2013-08-19T14:44:00Z">
        <w:r w:rsidR="00627DC5">
          <w:rPr>
            <w:rFonts w:ascii="Times New Roman" w:hAnsi="Times New Roman" w:cs="Times New Roman"/>
            <w:sz w:val="24"/>
            <w:szCs w:val="24"/>
          </w:rPr>
          <w:t>,</w:t>
        </w:r>
      </w:ins>
      <w:r w:rsidRPr="00BC2618">
        <w:rPr>
          <w:rFonts w:ascii="Times New Roman" w:hAnsi="Times New Roman" w:cs="Times New Roman"/>
          <w:sz w:val="24"/>
          <w:szCs w:val="24"/>
        </w:rPr>
        <w:t xml:space="preserve"> my family life has been hard but the one thing my family has done </w:t>
      </w:r>
      <w:r w:rsidR="005C61C2" w:rsidRPr="00BC2618">
        <w:rPr>
          <w:rFonts w:ascii="Times New Roman" w:hAnsi="Times New Roman" w:cs="Times New Roman"/>
          <w:sz w:val="24"/>
          <w:szCs w:val="24"/>
        </w:rPr>
        <w:t>is</w:t>
      </w:r>
      <w:r w:rsidRPr="00BC2618">
        <w:rPr>
          <w:rFonts w:ascii="Times New Roman" w:hAnsi="Times New Roman" w:cs="Times New Roman"/>
          <w:sz w:val="24"/>
          <w:szCs w:val="24"/>
        </w:rPr>
        <w:t xml:space="preserve"> stick together. Through good and bad we have always been there for each other. This is what a family does and how </w:t>
      </w:r>
      <w:r w:rsidR="005C61C2" w:rsidRPr="00BC2618">
        <w:rPr>
          <w:rFonts w:ascii="Times New Roman" w:hAnsi="Times New Roman" w:cs="Times New Roman"/>
          <w:sz w:val="24"/>
          <w:szCs w:val="24"/>
        </w:rPr>
        <w:t>a family</w:t>
      </w:r>
      <w:r w:rsidRPr="00BC2618">
        <w:rPr>
          <w:rFonts w:ascii="Times New Roman" w:hAnsi="Times New Roman" w:cs="Times New Roman"/>
          <w:sz w:val="24"/>
          <w:szCs w:val="24"/>
        </w:rPr>
        <w:t xml:space="preserve"> survive</w:t>
      </w:r>
      <w:r w:rsidR="005C61C2" w:rsidRPr="00BC2618">
        <w:rPr>
          <w:rFonts w:ascii="Times New Roman" w:hAnsi="Times New Roman" w:cs="Times New Roman"/>
          <w:sz w:val="24"/>
          <w:szCs w:val="24"/>
        </w:rPr>
        <w:t>s</w:t>
      </w:r>
      <w:r w:rsidRPr="00BC2618">
        <w:rPr>
          <w:rFonts w:ascii="Times New Roman" w:hAnsi="Times New Roman" w:cs="Times New Roman"/>
          <w:sz w:val="24"/>
          <w:szCs w:val="24"/>
        </w:rPr>
        <w:t>.</w:t>
      </w:r>
    </w:p>
    <w:p w:rsidR="00DF435D" w:rsidRPr="00BC2618" w:rsidRDefault="00DF435D" w:rsidP="005914F5">
      <w:pPr>
        <w:ind w:firstLine="720"/>
        <w:rPr>
          <w:rFonts w:ascii="Times New Roman" w:hAnsi="Times New Roman" w:cs="Times New Roman"/>
          <w:sz w:val="24"/>
          <w:szCs w:val="24"/>
        </w:rPr>
      </w:pPr>
      <w:r w:rsidRPr="00BC2618">
        <w:rPr>
          <w:rFonts w:ascii="Times New Roman" w:hAnsi="Times New Roman" w:cs="Times New Roman"/>
          <w:sz w:val="24"/>
          <w:szCs w:val="24"/>
        </w:rPr>
        <w:t xml:space="preserve"> That date was when I learned I was an Aggie</w:t>
      </w:r>
      <w:ins w:id="87" w:author="Rachel E Boenigk" w:date="2013-08-19T14:45:00Z">
        <w:r w:rsidR="00627DC5">
          <w:rPr>
            <w:rFonts w:ascii="Times New Roman" w:hAnsi="Times New Roman" w:cs="Times New Roman"/>
            <w:sz w:val="24"/>
            <w:szCs w:val="24"/>
          </w:rPr>
          <w:t>;</w:t>
        </w:r>
      </w:ins>
      <w:del w:id="88" w:author="Rachel E Boenigk" w:date="2013-08-19T14:45:00Z">
        <w:r w:rsidRPr="00BC2618" w:rsidDel="00627DC5">
          <w:rPr>
            <w:rFonts w:ascii="Times New Roman" w:hAnsi="Times New Roman" w:cs="Times New Roman"/>
            <w:sz w:val="24"/>
            <w:szCs w:val="24"/>
          </w:rPr>
          <w:delText>,</w:delText>
        </w:r>
      </w:del>
      <w:r w:rsidRPr="00BC2618">
        <w:rPr>
          <w:rFonts w:ascii="Times New Roman" w:hAnsi="Times New Roman" w:cs="Times New Roman"/>
          <w:sz w:val="24"/>
          <w:szCs w:val="24"/>
        </w:rPr>
        <w:t xml:space="preserve"> I had always been an Aggie. </w:t>
      </w:r>
      <w:r w:rsidR="003A6A2E" w:rsidRPr="00BC2618">
        <w:rPr>
          <w:rFonts w:ascii="Times New Roman" w:hAnsi="Times New Roman" w:cs="Times New Roman"/>
          <w:sz w:val="24"/>
          <w:szCs w:val="24"/>
        </w:rPr>
        <w:t xml:space="preserve">It was because of that date that I fell in love with the best family any university has to offer. </w:t>
      </w:r>
      <w:r w:rsidR="00631F2C" w:rsidRPr="00BC2618">
        <w:rPr>
          <w:rFonts w:ascii="Times New Roman" w:hAnsi="Times New Roman" w:cs="Times New Roman"/>
          <w:sz w:val="24"/>
          <w:szCs w:val="24"/>
        </w:rPr>
        <w:t>This is why I want to graduate fr</w:t>
      </w:r>
      <w:r w:rsidR="003A6A2E" w:rsidRPr="00BC2618">
        <w:rPr>
          <w:rFonts w:ascii="Times New Roman" w:hAnsi="Times New Roman" w:cs="Times New Roman"/>
          <w:sz w:val="24"/>
          <w:szCs w:val="24"/>
        </w:rPr>
        <w:t xml:space="preserve">om Texas </w:t>
      </w:r>
      <w:proofErr w:type="gramStart"/>
      <w:r w:rsidR="003A6A2E" w:rsidRPr="00BC2618">
        <w:rPr>
          <w:rFonts w:ascii="Times New Roman" w:hAnsi="Times New Roman" w:cs="Times New Roman"/>
          <w:sz w:val="24"/>
          <w:szCs w:val="24"/>
        </w:rPr>
        <w:t>A&amp;M</w:t>
      </w:r>
      <w:proofErr w:type="gramEnd"/>
      <w:r w:rsidR="003A6A2E" w:rsidRPr="00BC2618">
        <w:rPr>
          <w:rFonts w:ascii="Times New Roman" w:hAnsi="Times New Roman" w:cs="Times New Roman"/>
          <w:sz w:val="24"/>
          <w:szCs w:val="24"/>
        </w:rPr>
        <w:t xml:space="preserve"> with my </w:t>
      </w:r>
      <w:ins w:id="89" w:author="Rachel E Boenigk" w:date="2013-08-19T14:45:00Z">
        <w:r w:rsidR="00627DC5">
          <w:rPr>
            <w:rFonts w:ascii="Times New Roman" w:hAnsi="Times New Roman" w:cs="Times New Roman"/>
            <w:sz w:val="24"/>
            <w:szCs w:val="24"/>
          </w:rPr>
          <w:t>B</w:t>
        </w:r>
      </w:ins>
      <w:del w:id="90" w:author="Rachel E Boenigk" w:date="2013-08-19T14:45:00Z">
        <w:r w:rsidR="003A6A2E" w:rsidRPr="00BC2618" w:rsidDel="00627DC5">
          <w:rPr>
            <w:rFonts w:ascii="Times New Roman" w:hAnsi="Times New Roman" w:cs="Times New Roman"/>
            <w:sz w:val="24"/>
            <w:szCs w:val="24"/>
          </w:rPr>
          <w:delText>b</w:delText>
        </w:r>
      </w:del>
      <w:r w:rsidR="003A6A2E" w:rsidRPr="00BC2618">
        <w:rPr>
          <w:rFonts w:ascii="Times New Roman" w:hAnsi="Times New Roman" w:cs="Times New Roman"/>
          <w:sz w:val="24"/>
          <w:szCs w:val="24"/>
        </w:rPr>
        <w:t>achelor</w:t>
      </w:r>
      <w:ins w:id="91" w:author="Rachel E Boenigk" w:date="2013-08-19T14:45:00Z">
        <w:r w:rsidR="00627DC5">
          <w:rPr>
            <w:rFonts w:ascii="Times New Roman" w:hAnsi="Times New Roman" w:cs="Times New Roman"/>
            <w:sz w:val="24"/>
            <w:szCs w:val="24"/>
          </w:rPr>
          <w:t>’</w:t>
        </w:r>
      </w:ins>
      <w:r w:rsidR="003A6A2E" w:rsidRPr="00BC2618">
        <w:rPr>
          <w:rFonts w:ascii="Times New Roman" w:hAnsi="Times New Roman" w:cs="Times New Roman"/>
          <w:sz w:val="24"/>
          <w:szCs w:val="24"/>
        </w:rPr>
        <w:t>s. It is not to</w:t>
      </w:r>
      <w:r w:rsidR="00631F2C" w:rsidRPr="00BC2618">
        <w:rPr>
          <w:rFonts w:ascii="Times New Roman" w:hAnsi="Times New Roman" w:cs="Times New Roman"/>
          <w:sz w:val="24"/>
          <w:szCs w:val="24"/>
        </w:rPr>
        <w:t xml:space="preserve"> begin a job in the</w:t>
      </w:r>
      <w:r w:rsidR="003A6A2E" w:rsidRPr="00BC2618">
        <w:rPr>
          <w:rFonts w:ascii="Times New Roman" w:hAnsi="Times New Roman" w:cs="Times New Roman"/>
          <w:sz w:val="24"/>
          <w:szCs w:val="24"/>
        </w:rPr>
        <w:t xml:space="preserve"> workforce</w:t>
      </w:r>
      <w:ins w:id="92" w:author="Rachel E Boenigk" w:date="2013-08-19T14:45:00Z">
        <w:r w:rsidR="00627DC5">
          <w:rPr>
            <w:rFonts w:ascii="Times New Roman" w:hAnsi="Times New Roman" w:cs="Times New Roman"/>
            <w:sz w:val="24"/>
            <w:szCs w:val="24"/>
          </w:rPr>
          <w:t>,</w:t>
        </w:r>
      </w:ins>
      <w:r w:rsidR="003A6A2E" w:rsidRPr="00BC2618">
        <w:rPr>
          <w:rFonts w:ascii="Times New Roman" w:hAnsi="Times New Roman" w:cs="Times New Roman"/>
          <w:sz w:val="24"/>
          <w:szCs w:val="24"/>
        </w:rPr>
        <w:t xml:space="preserve"> but</w:t>
      </w:r>
      <w:ins w:id="93" w:author="Rachel E Boenigk" w:date="2013-08-19T14:45:00Z">
        <w:r w:rsidR="00627DC5">
          <w:rPr>
            <w:rFonts w:ascii="Times New Roman" w:hAnsi="Times New Roman" w:cs="Times New Roman"/>
            <w:sz w:val="24"/>
            <w:szCs w:val="24"/>
          </w:rPr>
          <w:t xml:space="preserve"> rather</w:t>
        </w:r>
      </w:ins>
      <w:r w:rsidR="003A6A2E" w:rsidRPr="00BC2618">
        <w:rPr>
          <w:rFonts w:ascii="Times New Roman" w:hAnsi="Times New Roman" w:cs="Times New Roman"/>
          <w:sz w:val="24"/>
          <w:szCs w:val="24"/>
        </w:rPr>
        <w:t xml:space="preserve"> to be a part of the Aggie Family</w:t>
      </w:r>
      <w:del w:id="94" w:author="Rachel E Boenigk" w:date="2013-08-19T14:45:00Z">
        <w:r w:rsidR="003A6A2E" w:rsidRPr="00BC2618" w:rsidDel="00627DC5">
          <w:rPr>
            <w:rFonts w:ascii="Times New Roman" w:hAnsi="Times New Roman" w:cs="Times New Roman"/>
            <w:sz w:val="24"/>
            <w:szCs w:val="24"/>
          </w:rPr>
          <w:delText>. T</w:delText>
        </w:r>
      </w:del>
      <w:del w:id="95" w:author="Rachel E Boenigk" w:date="2013-08-19T14:46:00Z">
        <w:r w:rsidR="003A6A2E" w:rsidRPr="00BC2618" w:rsidDel="00627DC5">
          <w:rPr>
            <w:rFonts w:ascii="Times New Roman" w:hAnsi="Times New Roman" w:cs="Times New Roman"/>
            <w:sz w:val="24"/>
            <w:szCs w:val="24"/>
          </w:rPr>
          <w:delText xml:space="preserve">o </w:delText>
        </w:r>
      </w:del>
      <w:ins w:id="96" w:author="Rachel E Boenigk" w:date="2013-08-19T14:46:00Z">
        <w:r w:rsidR="00627DC5">
          <w:rPr>
            <w:rFonts w:ascii="Times New Roman" w:hAnsi="Times New Roman" w:cs="Times New Roman"/>
            <w:sz w:val="24"/>
            <w:szCs w:val="24"/>
          </w:rPr>
          <w:t xml:space="preserve">–to </w:t>
        </w:r>
      </w:ins>
      <w:r w:rsidR="003A6A2E" w:rsidRPr="00BC2618">
        <w:rPr>
          <w:rFonts w:ascii="Times New Roman" w:hAnsi="Times New Roman" w:cs="Times New Roman"/>
          <w:sz w:val="24"/>
          <w:szCs w:val="24"/>
        </w:rPr>
        <w:t>be there for them through good and bad</w:t>
      </w:r>
      <w:ins w:id="97" w:author="Rachel E Boenigk" w:date="2013-08-19T14:46:00Z">
        <w:r w:rsidR="00627DC5">
          <w:rPr>
            <w:rFonts w:ascii="Times New Roman" w:hAnsi="Times New Roman" w:cs="Times New Roman"/>
            <w:sz w:val="24"/>
            <w:szCs w:val="24"/>
          </w:rPr>
          <w:t>,</w:t>
        </w:r>
      </w:ins>
      <w:bookmarkStart w:id="98" w:name="_GoBack"/>
      <w:bookmarkEnd w:id="98"/>
      <w:r w:rsidR="003A6A2E" w:rsidRPr="00BC2618">
        <w:rPr>
          <w:rFonts w:ascii="Times New Roman" w:hAnsi="Times New Roman" w:cs="Times New Roman"/>
          <w:sz w:val="24"/>
          <w:szCs w:val="24"/>
        </w:rPr>
        <w:t xml:space="preserve"> as they have been there for me, an adopted Aggie, through these past four years. </w:t>
      </w:r>
      <w:r w:rsidR="00631F2C" w:rsidRPr="00BC2618">
        <w:rPr>
          <w:rFonts w:ascii="Times New Roman" w:hAnsi="Times New Roman" w:cs="Times New Roman"/>
          <w:sz w:val="24"/>
          <w:szCs w:val="24"/>
        </w:rPr>
        <w:t xml:space="preserve"> </w:t>
      </w:r>
    </w:p>
    <w:p w:rsidR="004F5F30" w:rsidRPr="00BC2618" w:rsidRDefault="00627DC5">
      <w:pPr>
        <w:rPr>
          <w:rFonts w:ascii="Times New Roman" w:hAnsi="Times New Roman" w:cs="Times New Roman"/>
          <w:sz w:val="24"/>
          <w:szCs w:val="24"/>
        </w:rPr>
      </w:pPr>
    </w:p>
    <w:sectPr w:rsidR="004F5F30" w:rsidRPr="00BC2618" w:rsidSect="00BF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5D"/>
    <w:rsid w:val="00054A71"/>
    <w:rsid w:val="003A6A2E"/>
    <w:rsid w:val="005914F5"/>
    <w:rsid w:val="005C61C2"/>
    <w:rsid w:val="00627DC5"/>
    <w:rsid w:val="00631F2C"/>
    <w:rsid w:val="007F1735"/>
    <w:rsid w:val="009735A6"/>
    <w:rsid w:val="00B127CB"/>
    <w:rsid w:val="00BC2618"/>
    <w:rsid w:val="00BF14A6"/>
    <w:rsid w:val="00DF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5992B1C6</Template>
  <TotalTime>3</TotalTime>
  <Pages>2</Pages>
  <Words>756</Words>
  <Characters>4314</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Rachel E Boenigk</cp:lastModifiedBy>
  <cp:revision>2</cp:revision>
  <cp:lastPrinted>2013-08-19T17:40:00Z</cp:lastPrinted>
  <dcterms:created xsi:type="dcterms:W3CDTF">2013-08-19T18:46:00Z</dcterms:created>
  <dcterms:modified xsi:type="dcterms:W3CDTF">2013-08-19T18:46:00Z</dcterms:modified>
</cp:coreProperties>
</file>