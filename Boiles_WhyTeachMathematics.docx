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5176C" w:rsidRPr="001D6387" w:rsidRDefault="00261680">
      <w:pPr>
        <w:pStyle w:val="Normal1"/>
        <w:rPr>
          <w:rFonts w:ascii="Times New Roman" w:hAnsi="Times New Roman" w:cs="Times New Roman"/>
          <w:b/>
          <w:sz w:val="24"/>
        </w:rPr>
      </w:pPr>
      <w:r w:rsidRPr="001D6387">
        <w:rPr>
          <w:rFonts w:ascii="Times New Roman" w:hAnsi="Times New Roman" w:cs="Times New Roman"/>
          <w:b/>
          <w:sz w:val="24"/>
        </w:rPr>
        <w:t>Why do you want to teach mathematics?</w:t>
      </w:r>
    </w:p>
    <w:p w:rsidR="00D93374" w:rsidRPr="001D6387" w:rsidRDefault="00D93374">
      <w:pPr>
        <w:pStyle w:val="Normal1"/>
        <w:rPr>
          <w:rFonts w:ascii="Times New Roman" w:hAnsi="Times New Roman" w:cs="Times New Roman"/>
          <w:b/>
          <w:sz w:val="24"/>
        </w:rPr>
      </w:pPr>
    </w:p>
    <w:p w:rsidR="0055176C" w:rsidRPr="001D6387" w:rsidRDefault="00261680">
      <w:pPr>
        <w:pStyle w:val="Normal1"/>
        <w:rPr>
          <w:rFonts w:ascii="Times New Roman" w:hAnsi="Times New Roman" w:cs="Times New Roman"/>
          <w:sz w:val="24"/>
        </w:rPr>
      </w:pPr>
      <w:r w:rsidRPr="001D6387">
        <w:rPr>
          <w:rFonts w:ascii="Times New Roman" w:hAnsi="Times New Roman" w:cs="Times New Roman"/>
          <w:sz w:val="24"/>
        </w:rPr>
        <w:t xml:space="preserve">Recently, </w:t>
      </w:r>
      <w:del w:id="0" w:author="Rachel E Boenigk" w:date="2012-12-05T16:30:00Z">
        <w:r w:rsidRPr="001D6387" w:rsidDel="003D2352">
          <w:rPr>
            <w:rFonts w:ascii="Times New Roman" w:hAnsi="Times New Roman" w:cs="Times New Roman"/>
            <w:sz w:val="24"/>
          </w:rPr>
          <w:delText xml:space="preserve">I was asked by </w:delText>
        </w:r>
      </w:del>
      <w:r w:rsidRPr="001D6387">
        <w:rPr>
          <w:rFonts w:ascii="Times New Roman" w:hAnsi="Times New Roman" w:cs="Times New Roman"/>
          <w:sz w:val="24"/>
        </w:rPr>
        <w:t>a close friend</w:t>
      </w:r>
      <w:ins w:id="1" w:author="Rachel E Boenigk" w:date="2012-12-05T16:30:00Z">
        <w:r w:rsidR="003D2352">
          <w:rPr>
            <w:rFonts w:ascii="Times New Roman" w:hAnsi="Times New Roman" w:cs="Times New Roman"/>
            <w:sz w:val="24"/>
          </w:rPr>
          <w:t xml:space="preserve"> asked me</w:t>
        </w:r>
      </w:ins>
      <w:r w:rsidRPr="001D6387">
        <w:rPr>
          <w:rFonts w:ascii="Times New Roman" w:hAnsi="Times New Roman" w:cs="Times New Roman"/>
          <w:sz w:val="24"/>
        </w:rPr>
        <w:t xml:space="preserve"> to describe times in my life whe</w:t>
      </w:r>
      <w:ins w:id="2" w:author="Rachel E Boenigk" w:date="2012-12-05T16:30:00Z">
        <w:r w:rsidR="003D2352">
          <w:rPr>
            <w:rFonts w:ascii="Times New Roman" w:hAnsi="Times New Roman" w:cs="Times New Roman"/>
            <w:sz w:val="24"/>
          </w:rPr>
          <w:t>n</w:t>
        </w:r>
      </w:ins>
      <w:del w:id="3" w:author="Rachel E Boenigk" w:date="2012-12-05T16:30:00Z">
        <w:r w:rsidRPr="001D6387" w:rsidDel="003D2352">
          <w:rPr>
            <w:rFonts w:ascii="Times New Roman" w:hAnsi="Times New Roman" w:cs="Times New Roman"/>
            <w:sz w:val="24"/>
          </w:rPr>
          <w:delText>re</w:delText>
        </w:r>
      </w:del>
      <w:r w:rsidRPr="001D6387">
        <w:rPr>
          <w:rFonts w:ascii="Times New Roman" w:hAnsi="Times New Roman" w:cs="Times New Roman"/>
          <w:sz w:val="24"/>
        </w:rPr>
        <w:t xml:space="preserve"> I have felt “alive”</w:t>
      </w:r>
      <w:r w:rsidR="001D6387">
        <w:rPr>
          <w:rFonts w:ascii="Times New Roman" w:hAnsi="Times New Roman" w:cs="Times New Roman"/>
          <w:sz w:val="24"/>
        </w:rPr>
        <w:t>—excited</w:t>
      </w:r>
      <w:r w:rsidRPr="001D6387">
        <w:rPr>
          <w:rFonts w:ascii="Times New Roman" w:hAnsi="Times New Roman" w:cs="Times New Roman"/>
          <w:sz w:val="24"/>
        </w:rPr>
        <w:t xml:space="preserve">, motivated, happy, or generally fulfilled by what </w:t>
      </w:r>
      <w:commentRangeStart w:id="4"/>
      <w:r w:rsidRPr="001D6387">
        <w:rPr>
          <w:rFonts w:ascii="Times New Roman" w:hAnsi="Times New Roman" w:cs="Times New Roman"/>
          <w:sz w:val="24"/>
        </w:rPr>
        <w:t>I was doing</w:t>
      </w:r>
      <w:commentRangeEnd w:id="4"/>
      <w:r w:rsidR="003D2352">
        <w:rPr>
          <w:rStyle w:val="CommentReference"/>
          <w:rFonts w:asciiTheme="minorHAnsi" w:eastAsiaTheme="minorEastAsia" w:hAnsiTheme="minorHAnsi" w:cstheme="minorBidi"/>
          <w:color w:val="auto"/>
        </w:rPr>
        <w:commentReference w:id="4"/>
      </w:r>
      <w:r w:rsidRPr="001D6387">
        <w:rPr>
          <w:rFonts w:ascii="Times New Roman" w:hAnsi="Times New Roman" w:cs="Times New Roman"/>
          <w:sz w:val="24"/>
        </w:rPr>
        <w:t xml:space="preserve">.  These experiences, she assured me, would help me to see my strengths and better understand the types of careers in which I would be most successful.  </w:t>
      </w:r>
      <w:r w:rsidR="001D6387">
        <w:rPr>
          <w:rFonts w:ascii="Times New Roman" w:hAnsi="Times New Roman" w:cs="Times New Roman"/>
          <w:sz w:val="24"/>
        </w:rPr>
        <w:t>Reflecting</w:t>
      </w:r>
      <w:r w:rsidRPr="001D6387">
        <w:rPr>
          <w:rFonts w:ascii="Times New Roman" w:hAnsi="Times New Roman" w:cs="Times New Roman"/>
          <w:sz w:val="24"/>
        </w:rPr>
        <w:t xml:space="preserve"> on these times led me to completely </w:t>
      </w:r>
      <w:r w:rsidR="0077041E" w:rsidRPr="001D6387">
        <w:rPr>
          <w:rFonts w:ascii="Times New Roman" w:hAnsi="Times New Roman" w:cs="Times New Roman"/>
          <w:sz w:val="24"/>
        </w:rPr>
        <w:t>alter</w:t>
      </w:r>
      <w:r w:rsidRPr="001D6387">
        <w:rPr>
          <w:rFonts w:ascii="Times New Roman" w:hAnsi="Times New Roman" w:cs="Times New Roman"/>
          <w:sz w:val="24"/>
        </w:rPr>
        <w:t xml:space="preserve"> my current career path toward economic academia</w:t>
      </w:r>
      <w:r w:rsidR="0077041E" w:rsidRPr="001D6387">
        <w:rPr>
          <w:rFonts w:ascii="Times New Roman" w:hAnsi="Times New Roman" w:cs="Times New Roman"/>
          <w:sz w:val="24"/>
        </w:rPr>
        <w:t xml:space="preserve"> in pursuit of a</w:t>
      </w:r>
      <w:r w:rsidRPr="001D6387">
        <w:rPr>
          <w:rFonts w:ascii="Times New Roman" w:hAnsi="Times New Roman" w:cs="Times New Roman"/>
          <w:sz w:val="24"/>
        </w:rPr>
        <w:t xml:space="preserve"> career that is better suited to my </w:t>
      </w:r>
      <w:r w:rsidR="0077041E" w:rsidRPr="001D6387">
        <w:rPr>
          <w:rFonts w:ascii="Times New Roman" w:hAnsi="Times New Roman" w:cs="Times New Roman"/>
          <w:sz w:val="24"/>
        </w:rPr>
        <w:t xml:space="preserve">strengths in leadership and </w:t>
      </w:r>
      <w:r w:rsidR="00D76CC1">
        <w:rPr>
          <w:rFonts w:ascii="Times New Roman" w:hAnsi="Times New Roman" w:cs="Times New Roman"/>
          <w:sz w:val="24"/>
        </w:rPr>
        <w:t xml:space="preserve">my </w:t>
      </w:r>
      <w:r w:rsidRPr="001D6387">
        <w:rPr>
          <w:rFonts w:ascii="Times New Roman" w:hAnsi="Times New Roman" w:cs="Times New Roman"/>
          <w:sz w:val="24"/>
        </w:rPr>
        <w:t xml:space="preserve">desire to invest in the lives of others.  </w:t>
      </w:r>
      <w:r w:rsidR="0077041E" w:rsidRPr="001D6387">
        <w:rPr>
          <w:rFonts w:ascii="Times New Roman" w:hAnsi="Times New Roman" w:cs="Times New Roman"/>
          <w:sz w:val="24"/>
        </w:rPr>
        <w:t xml:space="preserve">While </w:t>
      </w:r>
      <w:r w:rsidR="001D79B8" w:rsidRPr="001D6387">
        <w:rPr>
          <w:rFonts w:ascii="Times New Roman" w:hAnsi="Times New Roman" w:cs="Times New Roman"/>
          <w:sz w:val="24"/>
        </w:rPr>
        <w:t>there are many times in my life where I felt</w:t>
      </w:r>
      <w:r w:rsidR="0077041E" w:rsidRPr="001D6387">
        <w:rPr>
          <w:rFonts w:ascii="Times New Roman" w:hAnsi="Times New Roman" w:cs="Times New Roman"/>
          <w:sz w:val="24"/>
        </w:rPr>
        <w:t xml:space="preserve"> “alive”, </w:t>
      </w:r>
      <w:del w:id="5" w:author="Rachel E Boenigk" w:date="2012-12-05T16:32:00Z">
        <w:r w:rsidR="0077041E" w:rsidRPr="001D6387" w:rsidDel="003D2352">
          <w:rPr>
            <w:rFonts w:ascii="Times New Roman" w:hAnsi="Times New Roman" w:cs="Times New Roman"/>
            <w:sz w:val="24"/>
          </w:rPr>
          <w:delText xml:space="preserve">there are </w:delText>
        </w:r>
      </w:del>
      <w:r w:rsidR="0077041E" w:rsidRPr="001D6387">
        <w:rPr>
          <w:rFonts w:ascii="Times New Roman" w:hAnsi="Times New Roman" w:cs="Times New Roman"/>
          <w:sz w:val="24"/>
        </w:rPr>
        <w:t xml:space="preserve">two </w:t>
      </w:r>
      <w:r w:rsidR="001D6387">
        <w:rPr>
          <w:rFonts w:ascii="Times New Roman" w:hAnsi="Times New Roman" w:cs="Times New Roman"/>
          <w:sz w:val="24"/>
        </w:rPr>
        <w:t xml:space="preserve">specific </w:t>
      </w:r>
      <w:r w:rsidR="001D79B8" w:rsidRPr="001D6387">
        <w:rPr>
          <w:rFonts w:ascii="Times New Roman" w:hAnsi="Times New Roman" w:cs="Times New Roman"/>
          <w:sz w:val="24"/>
        </w:rPr>
        <w:t xml:space="preserve">experiences </w:t>
      </w:r>
      <w:del w:id="6" w:author="Rachel E Boenigk" w:date="2012-12-05T16:32:00Z">
        <w:r w:rsidR="0077041E" w:rsidRPr="001D6387" w:rsidDel="003D2352">
          <w:rPr>
            <w:rFonts w:ascii="Times New Roman" w:hAnsi="Times New Roman" w:cs="Times New Roman"/>
            <w:sz w:val="24"/>
          </w:rPr>
          <w:delText xml:space="preserve">that </w:delText>
        </w:r>
      </w:del>
      <w:r w:rsidR="0088446C">
        <w:rPr>
          <w:rFonts w:ascii="Times New Roman" w:hAnsi="Times New Roman" w:cs="Times New Roman"/>
          <w:sz w:val="24"/>
        </w:rPr>
        <w:t>illustrate</w:t>
      </w:r>
      <w:r w:rsidR="001D79B8" w:rsidRPr="001D6387">
        <w:rPr>
          <w:rFonts w:ascii="Times New Roman" w:hAnsi="Times New Roman" w:cs="Times New Roman"/>
          <w:sz w:val="24"/>
        </w:rPr>
        <w:t xml:space="preserve"> an especially clear picture of why I feel called to education</w:t>
      </w:r>
      <w:r w:rsidRPr="001D6387">
        <w:rPr>
          <w:rFonts w:ascii="Times New Roman" w:hAnsi="Times New Roman" w:cs="Times New Roman"/>
          <w:sz w:val="24"/>
        </w:rPr>
        <w:t xml:space="preserve">.   </w:t>
      </w:r>
    </w:p>
    <w:p w:rsidR="0055176C" w:rsidRPr="001D6387" w:rsidRDefault="0055176C">
      <w:pPr>
        <w:pStyle w:val="Normal1"/>
        <w:rPr>
          <w:rFonts w:ascii="Times New Roman" w:hAnsi="Times New Roman" w:cs="Times New Roman"/>
          <w:sz w:val="24"/>
        </w:rPr>
      </w:pPr>
    </w:p>
    <w:p w:rsidR="0055176C" w:rsidRPr="001D6387" w:rsidRDefault="00261680">
      <w:pPr>
        <w:pStyle w:val="Normal1"/>
        <w:rPr>
          <w:rFonts w:ascii="Times New Roman" w:hAnsi="Times New Roman" w:cs="Times New Roman"/>
          <w:sz w:val="24"/>
        </w:rPr>
      </w:pPr>
      <w:r w:rsidRPr="001D6387">
        <w:rPr>
          <w:rFonts w:ascii="Times New Roman" w:hAnsi="Times New Roman" w:cs="Times New Roman"/>
          <w:sz w:val="24"/>
        </w:rPr>
        <w:t>Perhaps the most challenging of these experiences came during the summer of 2008 when I spent five weeks living in Quito, Ecuador</w:t>
      </w:r>
      <w:ins w:id="7" w:author="Rachel E Boenigk" w:date="2012-12-05T16:33:00Z">
        <w:r w:rsidR="003D2352">
          <w:rPr>
            <w:rFonts w:ascii="Times New Roman" w:hAnsi="Times New Roman" w:cs="Times New Roman"/>
            <w:sz w:val="24"/>
          </w:rPr>
          <w:t>, and</w:t>
        </w:r>
      </w:ins>
      <w:r w:rsidRPr="001D6387">
        <w:rPr>
          <w:rFonts w:ascii="Times New Roman" w:hAnsi="Times New Roman" w:cs="Times New Roman"/>
          <w:sz w:val="24"/>
        </w:rPr>
        <w:t xml:space="preserve"> working in a school for underprivileged, orphaned, and mentally/physically disabled children.  I knew I wanted to travel to </w:t>
      </w:r>
      <w:proofErr w:type="gramStart"/>
      <w:r w:rsidRPr="001D6387">
        <w:rPr>
          <w:rFonts w:ascii="Times New Roman" w:hAnsi="Times New Roman" w:cs="Times New Roman"/>
          <w:sz w:val="24"/>
        </w:rPr>
        <w:t>a</w:t>
      </w:r>
      <w:proofErr w:type="gramEnd"/>
      <w:r w:rsidRPr="001D6387">
        <w:rPr>
          <w:rFonts w:ascii="Times New Roman" w:hAnsi="Times New Roman" w:cs="Times New Roman"/>
          <w:sz w:val="24"/>
        </w:rPr>
        <w:t xml:space="preserve"> </w:t>
      </w:r>
      <w:ins w:id="8" w:author="Rachel E Boenigk" w:date="2012-12-05T16:33:00Z">
        <w:r w:rsidR="003D2352">
          <w:rPr>
            <w:rFonts w:ascii="Times New Roman" w:hAnsi="Times New Roman" w:cs="Times New Roman"/>
            <w:sz w:val="24"/>
          </w:rPr>
          <w:t>S</w:t>
        </w:r>
      </w:ins>
      <w:del w:id="9" w:author="Rachel E Boenigk" w:date="2012-12-05T16:33:00Z">
        <w:r w:rsidRPr="001D6387" w:rsidDel="003D2352">
          <w:rPr>
            <w:rFonts w:ascii="Times New Roman" w:hAnsi="Times New Roman" w:cs="Times New Roman"/>
            <w:sz w:val="24"/>
          </w:rPr>
          <w:delText>s</w:delText>
        </w:r>
      </w:del>
      <w:r w:rsidRPr="001D6387">
        <w:rPr>
          <w:rFonts w:ascii="Times New Roman" w:hAnsi="Times New Roman" w:cs="Times New Roman"/>
          <w:sz w:val="24"/>
        </w:rPr>
        <w:t>panish-speaking country and volunteer in some capacity</w:t>
      </w:r>
      <w:ins w:id="10" w:author="Rachel E Boenigk" w:date="2012-12-05T16:34:00Z">
        <w:r w:rsidR="003D2352">
          <w:rPr>
            <w:rFonts w:ascii="Times New Roman" w:hAnsi="Times New Roman" w:cs="Times New Roman"/>
            <w:sz w:val="24"/>
          </w:rPr>
          <w:t>.</w:t>
        </w:r>
      </w:ins>
      <w:del w:id="11" w:author="Rachel E Boenigk" w:date="2012-12-05T16:34:00Z">
        <w:r w:rsidRPr="001D6387" w:rsidDel="003D2352">
          <w:rPr>
            <w:rFonts w:ascii="Times New Roman" w:hAnsi="Times New Roman" w:cs="Times New Roman"/>
            <w:sz w:val="24"/>
          </w:rPr>
          <w:delText>,</w:delText>
        </w:r>
      </w:del>
      <w:r w:rsidRPr="001D6387">
        <w:rPr>
          <w:rFonts w:ascii="Times New Roman" w:hAnsi="Times New Roman" w:cs="Times New Roman"/>
          <w:sz w:val="24"/>
        </w:rPr>
        <w:t xml:space="preserve"> </w:t>
      </w:r>
      <w:ins w:id="12" w:author="Rachel E Boenigk" w:date="2012-12-05T16:34:00Z">
        <w:r w:rsidR="003D2352">
          <w:rPr>
            <w:rFonts w:ascii="Times New Roman" w:hAnsi="Times New Roman" w:cs="Times New Roman"/>
            <w:sz w:val="24"/>
          </w:rPr>
          <w:t>B</w:t>
        </w:r>
      </w:ins>
      <w:del w:id="13" w:author="Rachel E Boenigk" w:date="2012-12-05T16:34:00Z">
        <w:r w:rsidRPr="001D6387" w:rsidDel="003D2352">
          <w:rPr>
            <w:rFonts w:ascii="Times New Roman" w:hAnsi="Times New Roman" w:cs="Times New Roman"/>
            <w:sz w:val="24"/>
          </w:rPr>
          <w:delText>b</w:delText>
        </w:r>
      </w:del>
      <w:r w:rsidRPr="001D6387">
        <w:rPr>
          <w:rFonts w:ascii="Times New Roman" w:hAnsi="Times New Roman" w:cs="Times New Roman"/>
          <w:sz w:val="24"/>
        </w:rPr>
        <w:t>ut</w:t>
      </w:r>
      <w:ins w:id="14" w:author="Rachel E Boenigk" w:date="2012-12-05T16:34:00Z">
        <w:r w:rsidR="003D2352">
          <w:rPr>
            <w:rFonts w:ascii="Times New Roman" w:hAnsi="Times New Roman" w:cs="Times New Roman"/>
            <w:sz w:val="24"/>
          </w:rPr>
          <w:t>,</w:t>
        </w:r>
      </w:ins>
      <w:del w:id="15" w:author="Rachel E Boenigk" w:date="2012-12-05T16:34:00Z">
        <w:r w:rsidRPr="001D6387" w:rsidDel="003D2352">
          <w:rPr>
            <w:rFonts w:ascii="Times New Roman" w:hAnsi="Times New Roman" w:cs="Times New Roman"/>
            <w:sz w:val="24"/>
          </w:rPr>
          <w:delText xml:space="preserve"> I had no idea what I was getting myself into when I stepped off the plane</w:delText>
        </w:r>
      </w:del>
      <w:ins w:id="16" w:author="Rachel E Boenigk" w:date="2012-12-05T16:34:00Z">
        <w:r w:rsidR="003D2352">
          <w:rPr>
            <w:rFonts w:ascii="Times New Roman" w:hAnsi="Times New Roman" w:cs="Times New Roman"/>
            <w:sz w:val="24"/>
          </w:rPr>
          <w:t xml:space="preserve"> I was not prepared for what lie ahead of me</w:t>
        </w:r>
      </w:ins>
      <w:r w:rsidRPr="001D6387">
        <w:rPr>
          <w:rFonts w:ascii="Times New Roman" w:hAnsi="Times New Roman" w:cs="Times New Roman"/>
          <w:sz w:val="24"/>
        </w:rPr>
        <w:t xml:space="preserve"> in</w:t>
      </w:r>
      <w:del w:id="17" w:author="Rachel E Boenigk" w:date="2012-12-05T16:34:00Z">
        <w:r w:rsidRPr="001D6387" w:rsidDel="003D2352">
          <w:rPr>
            <w:rFonts w:ascii="Times New Roman" w:hAnsi="Times New Roman" w:cs="Times New Roman"/>
            <w:sz w:val="24"/>
          </w:rPr>
          <w:delText>to</w:delText>
        </w:r>
      </w:del>
      <w:r w:rsidRPr="001D6387">
        <w:rPr>
          <w:rFonts w:ascii="Times New Roman" w:hAnsi="Times New Roman" w:cs="Times New Roman"/>
          <w:sz w:val="24"/>
        </w:rPr>
        <w:t xml:space="preserve"> Quito.  I lived with an Ecuadorian family who spoke no English and spent the weekdays working at </w:t>
      </w:r>
      <w:proofErr w:type="spellStart"/>
      <w:r w:rsidRPr="003D2352">
        <w:rPr>
          <w:rFonts w:ascii="Times New Roman" w:hAnsi="Times New Roman" w:cs="Times New Roman"/>
          <w:i/>
          <w:sz w:val="24"/>
          <w:rPrChange w:id="18" w:author="Rachel E Boenigk" w:date="2012-12-05T16:36:00Z">
            <w:rPr>
              <w:rFonts w:ascii="Times New Roman" w:hAnsi="Times New Roman" w:cs="Times New Roman"/>
              <w:sz w:val="24"/>
            </w:rPr>
          </w:rPrChange>
        </w:rPr>
        <w:t>Fundaci</w:t>
      </w:r>
      <w:ins w:id="19" w:author="Rachel E Boenigk" w:date="2012-12-05T16:35:00Z">
        <w:r w:rsidR="003D2352" w:rsidRPr="003D2352">
          <w:rPr>
            <w:rFonts w:ascii="Times New Roman" w:hAnsi="Times New Roman" w:cs="Times New Roman"/>
            <w:i/>
            <w:sz w:val="24"/>
            <w:rPrChange w:id="20" w:author="Rachel E Boenigk" w:date="2012-12-05T16:36:00Z">
              <w:rPr>
                <w:rFonts w:ascii="Times New Roman" w:hAnsi="Times New Roman" w:cs="Times New Roman"/>
                <w:sz w:val="24"/>
              </w:rPr>
            </w:rPrChange>
          </w:rPr>
          <w:t>ó</w:t>
        </w:r>
      </w:ins>
      <w:del w:id="21" w:author="Rachel E Boenigk" w:date="2012-12-05T16:35:00Z">
        <w:r w:rsidRPr="003D2352" w:rsidDel="003D2352">
          <w:rPr>
            <w:rFonts w:ascii="Times New Roman" w:hAnsi="Times New Roman" w:cs="Times New Roman"/>
            <w:i/>
            <w:sz w:val="24"/>
            <w:rPrChange w:id="22" w:author="Rachel E Boenigk" w:date="2012-12-05T16:36:00Z">
              <w:rPr>
                <w:rFonts w:ascii="Times New Roman" w:hAnsi="Times New Roman" w:cs="Times New Roman"/>
                <w:sz w:val="24"/>
              </w:rPr>
            </w:rPrChange>
          </w:rPr>
          <w:delText>o</w:delText>
        </w:r>
      </w:del>
      <w:r w:rsidRPr="003D2352">
        <w:rPr>
          <w:rFonts w:ascii="Times New Roman" w:hAnsi="Times New Roman" w:cs="Times New Roman"/>
          <w:i/>
          <w:sz w:val="24"/>
          <w:rPrChange w:id="23" w:author="Rachel E Boenigk" w:date="2012-12-05T16:36:00Z">
            <w:rPr>
              <w:rFonts w:ascii="Times New Roman" w:hAnsi="Times New Roman" w:cs="Times New Roman"/>
              <w:sz w:val="24"/>
            </w:rPr>
          </w:rPrChange>
        </w:rPr>
        <w:t>n</w:t>
      </w:r>
      <w:proofErr w:type="spellEnd"/>
      <w:r w:rsidRPr="003D2352">
        <w:rPr>
          <w:rFonts w:ascii="Times New Roman" w:hAnsi="Times New Roman" w:cs="Times New Roman"/>
          <w:i/>
          <w:sz w:val="24"/>
          <w:rPrChange w:id="24" w:author="Rachel E Boenigk" w:date="2012-12-05T16:36:00Z">
            <w:rPr>
              <w:rFonts w:ascii="Times New Roman" w:hAnsi="Times New Roman" w:cs="Times New Roman"/>
              <w:sz w:val="24"/>
            </w:rPr>
          </w:rPrChange>
        </w:rPr>
        <w:t xml:space="preserve"> Esperanza</w:t>
      </w:r>
      <w:r w:rsidRPr="001D6387">
        <w:rPr>
          <w:rFonts w:ascii="Times New Roman" w:hAnsi="Times New Roman" w:cs="Times New Roman"/>
          <w:sz w:val="24"/>
        </w:rPr>
        <w:t xml:space="preserve"> (Camp Hope Ecuador), where I </w:t>
      </w:r>
      <w:del w:id="25" w:author="Rachel E Boenigk" w:date="2012-12-05T16:37:00Z">
        <w:r w:rsidRPr="001D6387" w:rsidDel="003D2352">
          <w:rPr>
            <w:rFonts w:ascii="Times New Roman" w:hAnsi="Times New Roman" w:cs="Times New Roman"/>
            <w:sz w:val="24"/>
          </w:rPr>
          <w:delText>was assigned to assistant-</w:delText>
        </w:r>
      </w:del>
      <w:ins w:id="26" w:author="Rachel E Boenigk" w:date="2012-12-05T16:37:00Z">
        <w:r w:rsidR="003D2352">
          <w:rPr>
            <w:rFonts w:ascii="Times New Roman" w:hAnsi="Times New Roman" w:cs="Times New Roman"/>
            <w:sz w:val="24"/>
          </w:rPr>
          <w:t xml:space="preserve">helped </w:t>
        </w:r>
      </w:ins>
      <w:r w:rsidRPr="001D6387">
        <w:rPr>
          <w:rFonts w:ascii="Times New Roman" w:hAnsi="Times New Roman" w:cs="Times New Roman"/>
          <w:sz w:val="24"/>
        </w:rPr>
        <w:t>teach first grade in the morning and work</w:t>
      </w:r>
      <w:ins w:id="27" w:author="Rachel E Boenigk" w:date="2012-12-05T16:37:00Z">
        <w:r w:rsidR="003D2352">
          <w:rPr>
            <w:rFonts w:ascii="Times New Roman" w:hAnsi="Times New Roman" w:cs="Times New Roman"/>
            <w:sz w:val="24"/>
          </w:rPr>
          <w:t>ed</w:t>
        </w:r>
      </w:ins>
      <w:r w:rsidRPr="001D6387">
        <w:rPr>
          <w:rFonts w:ascii="Times New Roman" w:hAnsi="Times New Roman" w:cs="Times New Roman"/>
          <w:sz w:val="24"/>
        </w:rPr>
        <w:t xml:space="preserve"> with children with Cerebral Palsy in the afternoon.  Though I could speak Spanish conversationally, </w:t>
      </w:r>
      <w:del w:id="28" w:author="Rachel E Boenigk" w:date="2012-12-05T16:38:00Z">
        <w:r w:rsidRPr="001D6387" w:rsidDel="003D2352">
          <w:rPr>
            <w:rFonts w:ascii="Times New Roman" w:hAnsi="Times New Roman" w:cs="Times New Roman"/>
            <w:sz w:val="24"/>
          </w:rPr>
          <w:delText>it was</w:delText>
        </w:r>
      </w:del>
      <w:ins w:id="29" w:author="Rachel E Boenigk" w:date="2012-12-05T16:38:00Z">
        <w:r w:rsidR="003D2352">
          <w:rPr>
            <w:rFonts w:ascii="Times New Roman" w:hAnsi="Times New Roman" w:cs="Times New Roman"/>
            <w:sz w:val="24"/>
          </w:rPr>
          <w:t xml:space="preserve"> I experienced</w:t>
        </w:r>
      </w:ins>
      <w:r w:rsidRPr="001D6387">
        <w:rPr>
          <w:rFonts w:ascii="Times New Roman" w:hAnsi="Times New Roman" w:cs="Times New Roman"/>
          <w:sz w:val="24"/>
        </w:rPr>
        <w:t xml:space="preserve"> quite a shock </w:t>
      </w:r>
      <w:del w:id="30" w:author="Rachel E Boenigk" w:date="2012-12-05T16:40:00Z">
        <w:r w:rsidRPr="001D6387" w:rsidDel="002F0C46">
          <w:rPr>
            <w:rFonts w:ascii="Times New Roman" w:hAnsi="Times New Roman" w:cs="Times New Roman"/>
            <w:sz w:val="24"/>
          </w:rPr>
          <w:delText xml:space="preserve">to </w:delText>
        </w:r>
      </w:del>
      <w:del w:id="31" w:author="Rachel E Boenigk" w:date="2012-12-05T16:39:00Z">
        <w:r w:rsidRPr="001D6387" w:rsidDel="003D2352">
          <w:rPr>
            <w:rFonts w:ascii="Times New Roman" w:hAnsi="Times New Roman" w:cs="Times New Roman"/>
            <w:sz w:val="24"/>
          </w:rPr>
          <w:delText>be</w:delText>
        </w:r>
      </w:del>
      <w:ins w:id="32" w:author="Rachel E Boenigk" w:date="2012-12-05T16:39:00Z">
        <w:r w:rsidR="003D2352">
          <w:rPr>
            <w:rFonts w:ascii="Times New Roman" w:hAnsi="Times New Roman" w:cs="Times New Roman"/>
            <w:sz w:val="24"/>
          </w:rPr>
          <w:t>when</w:t>
        </w:r>
      </w:ins>
      <w:r w:rsidRPr="001D6387">
        <w:rPr>
          <w:rFonts w:ascii="Times New Roman" w:hAnsi="Times New Roman" w:cs="Times New Roman"/>
          <w:sz w:val="24"/>
        </w:rPr>
        <w:t xml:space="preserve"> </w:t>
      </w:r>
      <w:ins w:id="33" w:author="Rachel E Boenigk" w:date="2012-12-05T16:40:00Z">
        <w:r w:rsidR="002F0C46">
          <w:rPr>
            <w:rFonts w:ascii="Times New Roman" w:hAnsi="Times New Roman" w:cs="Times New Roman"/>
            <w:sz w:val="24"/>
          </w:rPr>
          <w:t xml:space="preserve">my duties </w:t>
        </w:r>
      </w:ins>
      <w:r w:rsidRPr="001D6387">
        <w:rPr>
          <w:rFonts w:ascii="Times New Roman" w:hAnsi="Times New Roman" w:cs="Times New Roman"/>
          <w:sz w:val="24"/>
        </w:rPr>
        <w:t xml:space="preserve">put </w:t>
      </w:r>
      <w:ins w:id="34" w:author="Rachel E Boenigk" w:date="2012-12-05T16:40:00Z">
        <w:r w:rsidR="002F0C46">
          <w:rPr>
            <w:rFonts w:ascii="Times New Roman" w:hAnsi="Times New Roman" w:cs="Times New Roman"/>
            <w:sz w:val="24"/>
          </w:rPr>
          <w:t xml:space="preserve">me </w:t>
        </w:r>
      </w:ins>
      <w:r w:rsidRPr="001D6387">
        <w:rPr>
          <w:rFonts w:ascii="Times New Roman" w:hAnsi="Times New Roman" w:cs="Times New Roman"/>
          <w:sz w:val="24"/>
        </w:rPr>
        <w:t>in front of a classroom of children</w:t>
      </w:r>
      <w:ins w:id="35" w:author="Rachel E Boenigk" w:date="2012-12-05T16:40:00Z">
        <w:r w:rsidR="002F0C46">
          <w:rPr>
            <w:rFonts w:ascii="Times New Roman" w:hAnsi="Times New Roman" w:cs="Times New Roman"/>
            <w:sz w:val="24"/>
          </w:rPr>
          <w:t>.</w:t>
        </w:r>
      </w:ins>
      <w:r w:rsidRPr="001D6387">
        <w:rPr>
          <w:rFonts w:ascii="Times New Roman" w:hAnsi="Times New Roman" w:cs="Times New Roman"/>
          <w:sz w:val="24"/>
        </w:rPr>
        <w:t xml:space="preserve"> </w:t>
      </w:r>
      <w:del w:id="36" w:author="Rachel E Boenigk" w:date="2012-12-05T16:40:00Z">
        <w:r w:rsidRPr="001D6387" w:rsidDel="002F0C46">
          <w:rPr>
            <w:rFonts w:ascii="Times New Roman" w:hAnsi="Times New Roman" w:cs="Times New Roman"/>
            <w:sz w:val="24"/>
          </w:rPr>
          <w:delText>and</w:delText>
        </w:r>
      </w:del>
      <w:r w:rsidRPr="001D6387">
        <w:rPr>
          <w:rFonts w:ascii="Times New Roman" w:hAnsi="Times New Roman" w:cs="Times New Roman"/>
          <w:sz w:val="24"/>
        </w:rPr>
        <w:t xml:space="preserve"> </w:t>
      </w:r>
      <w:proofErr w:type="spellStart"/>
      <w:ins w:id="37" w:author="Rachel E Boenigk" w:date="2012-12-05T16:42:00Z">
        <w:r w:rsidR="002F0C46" w:rsidRPr="002F0C46">
          <w:rPr>
            <w:rFonts w:ascii="Times New Roman" w:hAnsi="Times New Roman" w:cs="Times New Roman"/>
            <w:i/>
            <w:sz w:val="24"/>
            <w:rPrChange w:id="38" w:author="Rachel E Boenigk" w:date="2012-12-05T16:42:00Z">
              <w:rPr>
                <w:rFonts w:ascii="Times New Roman" w:hAnsi="Times New Roman" w:cs="Times New Roman"/>
                <w:sz w:val="24"/>
              </w:rPr>
            </w:rPrChange>
          </w:rPr>
          <w:t>Fundaci</w:t>
        </w:r>
        <w:r w:rsidR="002F0C46" w:rsidRPr="002F0C46">
          <w:rPr>
            <w:rFonts w:ascii="Times New Roman" w:hAnsi="Times New Roman" w:cs="Times New Roman"/>
            <w:i/>
            <w:sz w:val="24"/>
          </w:rPr>
          <w:t>ó</w:t>
        </w:r>
        <w:r w:rsidR="002F0C46" w:rsidRPr="002F0C46">
          <w:rPr>
            <w:rFonts w:ascii="Times New Roman" w:hAnsi="Times New Roman" w:cs="Times New Roman"/>
            <w:i/>
            <w:sz w:val="24"/>
            <w:rPrChange w:id="39" w:author="Rachel E Boenigk" w:date="2012-12-05T16:42:00Z">
              <w:rPr>
                <w:rFonts w:ascii="Times New Roman" w:hAnsi="Times New Roman" w:cs="Times New Roman"/>
                <w:sz w:val="24"/>
              </w:rPr>
            </w:rPrChange>
          </w:rPr>
          <w:t>n</w:t>
        </w:r>
        <w:proofErr w:type="spellEnd"/>
        <w:r w:rsidR="002F0C46" w:rsidRPr="002F0C46">
          <w:rPr>
            <w:rFonts w:ascii="Times New Roman" w:hAnsi="Times New Roman" w:cs="Times New Roman"/>
            <w:i/>
            <w:sz w:val="24"/>
            <w:rPrChange w:id="40" w:author="Rachel E Boenigk" w:date="2012-12-05T16:42:00Z">
              <w:rPr>
                <w:rFonts w:ascii="Times New Roman" w:hAnsi="Times New Roman" w:cs="Times New Roman"/>
                <w:sz w:val="24"/>
              </w:rPr>
            </w:rPrChange>
          </w:rPr>
          <w:t xml:space="preserve"> Esperanza</w:t>
        </w:r>
        <w:r w:rsidR="002F0C46">
          <w:rPr>
            <w:rFonts w:ascii="Times New Roman" w:hAnsi="Times New Roman" w:cs="Times New Roman"/>
            <w:sz w:val="24"/>
          </w:rPr>
          <w:t xml:space="preserve"> </w:t>
        </w:r>
      </w:ins>
      <w:r w:rsidRPr="001D6387">
        <w:rPr>
          <w:rFonts w:ascii="Times New Roman" w:hAnsi="Times New Roman" w:cs="Times New Roman"/>
          <w:sz w:val="24"/>
        </w:rPr>
        <w:t xml:space="preserve">expected </w:t>
      </w:r>
      <w:ins w:id="41" w:author="Rachel E Boenigk" w:date="2012-12-05T16:42:00Z">
        <w:r w:rsidR="002F0C46">
          <w:rPr>
            <w:rFonts w:ascii="Times New Roman" w:hAnsi="Times New Roman" w:cs="Times New Roman"/>
            <w:sz w:val="24"/>
          </w:rPr>
          <w:t xml:space="preserve">me </w:t>
        </w:r>
      </w:ins>
      <w:r w:rsidRPr="001D6387">
        <w:rPr>
          <w:rFonts w:ascii="Times New Roman" w:hAnsi="Times New Roman" w:cs="Times New Roman"/>
          <w:sz w:val="24"/>
        </w:rPr>
        <w:t xml:space="preserve">to teach </w:t>
      </w:r>
      <w:del w:id="42" w:author="Rachel E Boenigk" w:date="2012-12-05T16:42:00Z">
        <w:r w:rsidRPr="001D6387" w:rsidDel="002F0C46">
          <w:rPr>
            <w:rFonts w:ascii="Times New Roman" w:hAnsi="Times New Roman" w:cs="Times New Roman"/>
            <w:sz w:val="24"/>
          </w:rPr>
          <w:delText>(</w:delText>
        </w:r>
      </w:del>
      <w:ins w:id="43" w:author="Rachel E Boenigk" w:date="2012-12-05T16:42:00Z">
        <w:r w:rsidR="002F0C46">
          <w:rPr>
            <w:rFonts w:ascii="Times New Roman" w:hAnsi="Times New Roman" w:cs="Times New Roman"/>
            <w:sz w:val="24"/>
          </w:rPr>
          <w:t xml:space="preserve"> and not “just” teach, but teach </w:t>
        </w:r>
      </w:ins>
      <w:r w:rsidRPr="001D6387">
        <w:rPr>
          <w:rFonts w:ascii="Times New Roman" w:hAnsi="Times New Roman" w:cs="Times New Roman"/>
          <w:sz w:val="24"/>
        </w:rPr>
        <w:t>in Spanish and often without the lead teacher or an assigned lesson plan</w:t>
      </w:r>
      <w:del w:id="44" w:author="Rachel E Boenigk" w:date="2012-12-05T16:43:00Z">
        <w:r w:rsidRPr="001D6387" w:rsidDel="002F0C46">
          <w:rPr>
            <w:rFonts w:ascii="Times New Roman" w:hAnsi="Times New Roman" w:cs="Times New Roman"/>
            <w:sz w:val="24"/>
          </w:rPr>
          <w:delText>)</w:delText>
        </w:r>
      </w:del>
      <w:r w:rsidRPr="001D6387">
        <w:rPr>
          <w:rFonts w:ascii="Times New Roman" w:hAnsi="Times New Roman" w:cs="Times New Roman"/>
          <w:sz w:val="24"/>
        </w:rPr>
        <w:t xml:space="preserve">.  But wow--it was an incredible experience.  I </w:t>
      </w:r>
      <w:del w:id="45" w:author="Rachel E Boenigk" w:date="2012-12-05T16:44:00Z">
        <w:r w:rsidRPr="001D6387" w:rsidDel="002F0C46">
          <w:rPr>
            <w:rFonts w:ascii="Times New Roman" w:hAnsi="Times New Roman" w:cs="Times New Roman"/>
            <w:sz w:val="24"/>
          </w:rPr>
          <w:delText>was</w:delText>
        </w:r>
      </w:del>
      <w:r w:rsidRPr="001D6387">
        <w:rPr>
          <w:rFonts w:ascii="Times New Roman" w:hAnsi="Times New Roman" w:cs="Times New Roman"/>
          <w:sz w:val="24"/>
        </w:rPr>
        <w:t xml:space="preserve"> actively invest</w:t>
      </w:r>
      <w:ins w:id="46" w:author="Rachel E Boenigk" w:date="2012-12-05T16:44:00Z">
        <w:r w:rsidR="002F0C46">
          <w:rPr>
            <w:rFonts w:ascii="Times New Roman" w:hAnsi="Times New Roman" w:cs="Times New Roman"/>
            <w:sz w:val="24"/>
          </w:rPr>
          <w:t>ed</w:t>
        </w:r>
      </w:ins>
      <w:del w:id="47" w:author="Rachel E Boenigk" w:date="2012-12-05T16:44:00Z">
        <w:r w:rsidRPr="001D6387" w:rsidDel="002F0C46">
          <w:rPr>
            <w:rFonts w:ascii="Times New Roman" w:hAnsi="Times New Roman" w:cs="Times New Roman"/>
            <w:sz w:val="24"/>
          </w:rPr>
          <w:delText>ing</w:delText>
        </w:r>
      </w:del>
      <w:r w:rsidRPr="001D6387">
        <w:rPr>
          <w:rFonts w:ascii="Times New Roman" w:hAnsi="Times New Roman" w:cs="Times New Roman"/>
          <w:sz w:val="24"/>
        </w:rPr>
        <w:t xml:space="preserve"> in the lives of these children</w:t>
      </w:r>
      <w:ins w:id="48" w:author="Rachel E Boenigk" w:date="2012-12-05T16:44:00Z">
        <w:r w:rsidR="002F0C46">
          <w:rPr>
            <w:rFonts w:ascii="Times New Roman" w:hAnsi="Times New Roman" w:cs="Times New Roman"/>
            <w:sz w:val="24"/>
          </w:rPr>
          <w:t>.</w:t>
        </w:r>
      </w:ins>
      <w:del w:id="49" w:author="Rachel E Boenigk" w:date="2012-12-05T16:44:00Z">
        <w:r w:rsidRPr="001D6387" w:rsidDel="002F0C46">
          <w:rPr>
            <w:rFonts w:ascii="Times New Roman" w:hAnsi="Times New Roman" w:cs="Times New Roman"/>
            <w:sz w:val="24"/>
          </w:rPr>
          <w:delText>, and</w:delText>
        </w:r>
      </w:del>
      <w:r w:rsidRPr="001D6387">
        <w:rPr>
          <w:rFonts w:ascii="Times New Roman" w:hAnsi="Times New Roman" w:cs="Times New Roman"/>
          <w:sz w:val="24"/>
        </w:rPr>
        <w:t xml:space="preserve"> I could see real progress (albeit small) in their language skills and desire to learn after only five weeks.  They looked to me for knowledge and even companionship</w:t>
      </w:r>
      <w:ins w:id="50" w:author="Rachel E Boenigk" w:date="2012-12-05T16:47:00Z">
        <w:r w:rsidR="002F0C46">
          <w:rPr>
            <w:rFonts w:ascii="Times New Roman" w:hAnsi="Times New Roman" w:cs="Times New Roman"/>
            <w:sz w:val="24"/>
          </w:rPr>
          <w:t>.</w:t>
        </w:r>
      </w:ins>
      <w:del w:id="51" w:author="Rachel E Boenigk" w:date="2012-12-05T16:47:00Z">
        <w:r w:rsidRPr="001D6387" w:rsidDel="002F0C46">
          <w:rPr>
            <w:rFonts w:ascii="Times New Roman" w:hAnsi="Times New Roman" w:cs="Times New Roman"/>
            <w:sz w:val="24"/>
          </w:rPr>
          <w:delText>, and</w:delText>
        </w:r>
      </w:del>
      <w:del w:id="52" w:author="Rachel E Boenigk" w:date="2012-12-05T16:45:00Z">
        <w:r w:rsidRPr="001D6387" w:rsidDel="002F0C46">
          <w:rPr>
            <w:rFonts w:ascii="Times New Roman" w:hAnsi="Times New Roman" w:cs="Times New Roman"/>
            <w:sz w:val="24"/>
          </w:rPr>
          <w:delText xml:space="preserve"> it was incredibly rewarding</w:delText>
        </w:r>
      </w:del>
      <w:ins w:id="53" w:author="Rachel E Boenigk" w:date="2012-12-05T16:45:00Z">
        <w:r w:rsidR="002F0C46">
          <w:rPr>
            <w:rFonts w:ascii="Times New Roman" w:hAnsi="Times New Roman" w:cs="Times New Roman"/>
            <w:sz w:val="24"/>
          </w:rPr>
          <w:t xml:space="preserve"> I felt incredibly honored</w:t>
        </w:r>
      </w:ins>
      <w:r w:rsidRPr="001D6387">
        <w:rPr>
          <w:rFonts w:ascii="Times New Roman" w:hAnsi="Times New Roman" w:cs="Times New Roman"/>
          <w:sz w:val="24"/>
        </w:rPr>
        <w:t xml:space="preserve"> </w:t>
      </w:r>
      <w:del w:id="54" w:author="Rachel E Boenigk" w:date="2012-12-05T16:45:00Z">
        <w:r w:rsidRPr="001D6387" w:rsidDel="002F0C46">
          <w:rPr>
            <w:rFonts w:ascii="Times New Roman" w:hAnsi="Times New Roman" w:cs="Times New Roman"/>
            <w:sz w:val="24"/>
          </w:rPr>
          <w:delText>to be able</w:delText>
        </w:r>
      </w:del>
      <w:r w:rsidRPr="001D6387">
        <w:rPr>
          <w:rFonts w:ascii="Times New Roman" w:hAnsi="Times New Roman" w:cs="Times New Roman"/>
          <w:sz w:val="24"/>
        </w:rPr>
        <w:t xml:space="preserve"> to give </w:t>
      </w:r>
      <w:ins w:id="55" w:author="Rachel E Boenigk" w:date="2012-12-05T16:46:00Z">
        <w:r w:rsidR="002F0C46">
          <w:rPr>
            <w:rFonts w:ascii="Times New Roman" w:hAnsi="Times New Roman" w:cs="Times New Roman"/>
            <w:sz w:val="24"/>
          </w:rPr>
          <w:t xml:space="preserve">them skills they can use the rest of their lives and memories that I hope, like I do, they will cherish forever. </w:t>
        </w:r>
      </w:ins>
      <w:del w:id="56" w:author="Rachel E Boenigk" w:date="2012-12-05T16:46:00Z">
        <w:r w:rsidRPr="001D6387" w:rsidDel="002F0C46">
          <w:rPr>
            <w:rFonts w:ascii="Times New Roman" w:hAnsi="Times New Roman" w:cs="Times New Roman"/>
            <w:sz w:val="24"/>
          </w:rPr>
          <w:delText>that to them</w:delText>
        </w:r>
      </w:del>
      <w:r w:rsidRPr="001D6387">
        <w:rPr>
          <w:rFonts w:ascii="Times New Roman" w:hAnsi="Times New Roman" w:cs="Times New Roman"/>
          <w:sz w:val="24"/>
        </w:rPr>
        <w:t xml:space="preserve">.  Even with the challenges posed by unmotivated or misbehaving children, I felt </w:t>
      </w:r>
      <w:del w:id="57" w:author="Rachel E Boenigk" w:date="2012-12-05T16:48:00Z">
        <w:r w:rsidRPr="001D6387" w:rsidDel="002F0C46">
          <w:rPr>
            <w:rFonts w:ascii="Times New Roman" w:hAnsi="Times New Roman" w:cs="Times New Roman"/>
            <w:sz w:val="24"/>
          </w:rPr>
          <w:delText>that I was able to</w:delText>
        </w:r>
      </w:del>
      <w:ins w:id="58" w:author="Rachel E Boenigk" w:date="2012-12-05T16:48:00Z">
        <w:r w:rsidR="002F0C46">
          <w:rPr>
            <w:rFonts w:ascii="Times New Roman" w:hAnsi="Times New Roman" w:cs="Times New Roman"/>
            <w:sz w:val="24"/>
          </w:rPr>
          <w:t>like I</w:t>
        </w:r>
      </w:ins>
      <w:r w:rsidRPr="001D6387">
        <w:rPr>
          <w:rFonts w:ascii="Times New Roman" w:hAnsi="Times New Roman" w:cs="Times New Roman"/>
          <w:sz w:val="24"/>
        </w:rPr>
        <w:t xml:space="preserve"> </w:t>
      </w:r>
      <w:ins w:id="59" w:author="Rachel E Boenigk" w:date="2012-12-05T16:48:00Z">
        <w:r w:rsidR="002F0C46">
          <w:rPr>
            <w:rFonts w:ascii="Times New Roman" w:hAnsi="Times New Roman" w:cs="Times New Roman"/>
            <w:sz w:val="24"/>
          </w:rPr>
          <w:t xml:space="preserve">successfully </w:t>
        </w:r>
      </w:ins>
      <w:r w:rsidRPr="001D6387">
        <w:rPr>
          <w:rFonts w:ascii="Times New Roman" w:hAnsi="Times New Roman" w:cs="Times New Roman"/>
          <w:sz w:val="24"/>
        </w:rPr>
        <w:t>adapt</w:t>
      </w:r>
      <w:ins w:id="60" w:author="Rachel E Boenigk" w:date="2012-12-05T16:48:00Z">
        <w:r w:rsidR="002F0C46">
          <w:rPr>
            <w:rFonts w:ascii="Times New Roman" w:hAnsi="Times New Roman" w:cs="Times New Roman"/>
            <w:sz w:val="24"/>
          </w:rPr>
          <w:t>ed</w:t>
        </w:r>
      </w:ins>
      <w:r w:rsidRPr="001D6387">
        <w:rPr>
          <w:rFonts w:ascii="Times New Roman" w:hAnsi="Times New Roman" w:cs="Times New Roman"/>
          <w:sz w:val="24"/>
        </w:rPr>
        <w:t xml:space="preserve"> and g</w:t>
      </w:r>
      <w:ins w:id="61" w:author="Rachel E Boenigk" w:date="2012-12-05T16:48:00Z">
        <w:r w:rsidR="002F0C46">
          <w:rPr>
            <w:rFonts w:ascii="Times New Roman" w:hAnsi="Times New Roman" w:cs="Times New Roman"/>
            <w:sz w:val="24"/>
          </w:rPr>
          <w:t>a</w:t>
        </w:r>
      </w:ins>
      <w:del w:id="62" w:author="Rachel E Boenigk" w:date="2012-12-05T16:48:00Z">
        <w:r w:rsidRPr="001D6387" w:rsidDel="002F0C46">
          <w:rPr>
            <w:rFonts w:ascii="Times New Roman" w:hAnsi="Times New Roman" w:cs="Times New Roman"/>
            <w:sz w:val="24"/>
          </w:rPr>
          <w:delText>i</w:delText>
        </w:r>
      </w:del>
      <w:r w:rsidRPr="001D6387">
        <w:rPr>
          <w:rFonts w:ascii="Times New Roman" w:hAnsi="Times New Roman" w:cs="Times New Roman"/>
          <w:sz w:val="24"/>
        </w:rPr>
        <w:t xml:space="preserve">ve something back to each student in the class.  When I think back to my time in Ecuador, I remember feeling “full” and “complete”--as if </w:t>
      </w:r>
      <w:proofErr w:type="spellStart"/>
      <w:ins w:id="63" w:author="Rachel E Boenigk" w:date="2012-12-05T16:49:00Z">
        <w:r w:rsidR="00E071B2">
          <w:rPr>
            <w:rFonts w:ascii="Times New Roman" w:hAnsi="Times New Roman" w:cs="Times New Roman"/>
            <w:sz w:val="24"/>
          </w:rPr>
          <w:t>I</w:t>
        </w:r>
      </w:ins>
      <w:del w:id="64" w:author="Rachel E Boenigk" w:date="2012-12-05T16:49:00Z">
        <w:r w:rsidRPr="001D6387" w:rsidDel="00E071B2">
          <w:rPr>
            <w:rFonts w:ascii="Times New Roman" w:hAnsi="Times New Roman" w:cs="Times New Roman"/>
            <w:sz w:val="24"/>
          </w:rPr>
          <w:delText xml:space="preserve">there </w:delText>
        </w:r>
      </w:del>
      <w:r w:rsidRPr="001D6387">
        <w:rPr>
          <w:rFonts w:ascii="Times New Roman" w:hAnsi="Times New Roman" w:cs="Times New Roman"/>
          <w:sz w:val="24"/>
        </w:rPr>
        <w:t>was</w:t>
      </w:r>
      <w:proofErr w:type="spellEnd"/>
      <w:r w:rsidRPr="001D6387">
        <w:rPr>
          <w:rFonts w:ascii="Times New Roman" w:hAnsi="Times New Roman" w:cs="Times New Roman"/>
          <w:sz w:val="24"/>
        </w:rPr>
        <w:t xml:space="preserve"> </w:t>
      </w:r>
      <w:del w:id="65" w:author="Rachel E Boenigk" w:date="2012-12-05T16:49:00Z">
        <w:r w:rsidR="00D93374" w:rsidRPr="001D6387" w:rsidDel="00E071B2">
          <w:rPr>
            <w:rFonts w:ascii="Times New Roman" w:hAnsi="Times New Roman" w:cs="Times New Roman"/>
            <w:sz w:val="24"/>
          </w:rPr>
          <w:delText>nowhere</w:delText>
        </w:r>
        <w:r w:rsidRPr="001D6387" w:rsidDel="00E071B2">
          <w:rPr>
            <w:rFonts w:ascii="Times New Roman" w:hAnsi="Times New Roman" w:cs="Times New Roman"/>
            <w:sz w:val="24"/>
          </w:rPr>
          <w:delText xml:space="preserve"> in the world that</w:delText>
        </w:r>
      </w:del>
      <w:ins w:id="66" w:author="Rachel E Boenigk" w:date="2012-12-05T16:49:00Z">
        <w:r w:rsidR="00E071B2">
          <w:rPr>
            <w:rFonts w:ascii="Times New Roman" w:hAnsi="Times New Roman" w:cs="Times New Roman"/>
            <w:sz w:val="24"/>
          </w:rPr>
          <w:t>exactly where</w:t>
        </w:r>
      </w:ins>
      <w:r w:rsidRPr="001D6387">
        <w:rPr>
          <w:rFonts w:ascii="Times New Roman" w:hAnsi="Times New Roman" w:cs="Times New Roman"/>
          <w:sz w:val="24"/>
        </w:rPr>
        <w:t xml:space="preserve"> I should be </w:t>
      </w:r>
      <w:ins w:id="67" w:author="Rachel E Boenigk" w:date="2012-12-05T16:50:00Z">
        <w:r w:rsidR="00E071B2">
          <w:rPr>
            <w:rFonts w:ascii="Times New Roman" w:hAnsi="Times New Roman" w:cs="Times New Roman"/>
            <w:sz w:val="24"/>
          </w:rPr>
          <w:t>--</w:t>
        </w:r>
      </w:ins>
      <w:del w:id="68" w:author="Rachel E Boenigk" w:date="2012-12-05T16:50:00Z">
        <w:r w:rsidRPr="001D6387" w:rsidDel="00E071B2">
          <w:rPr>
            <w:rFonts w:ascii="Times New Roman" w:hAnsi="Times New Roman" w:cs="Times New Roman"/>
            <w:sz w:val="24"/>
          </w:rPr>
          <w:delText>than with</w:delText>
        </w:r>
      </w:del>
      <w:r w:rsidRPr="001D6387">
        <w:rPr>
          <w:rFonts w:ascii="Times New Roman" w:hAnsi="Times New Roman" w:cs="Times New Roman"/>
          <w:sz w:val="24"/>
        </w:rPr>
        <w:t xml:space="preserve"> </w:t>
      </w:r>
      <w:ins w:id="69" w:author="Rachel E Boenigk" w:date="2012-12-05T16:50:00Z">
        <w:r w:rsidR="00E071B2">
          <w:rPr>
            <w:rFonts w:ascii="Times New Roman" w:hAnsi="Times New Roman" w:cs="Times New Roman"/>
            <w:sz w:val="24"/>
          </w:rPr>
          <w:t xml:space="preserve">with </w:t>
        </w:r>
      </w:ins>
      <w:r w:rsidRPr="001D6387">
        <w:rPr>
          <w:rFonts w:ascii="Times New Roman" w:hAnsi="Times New Roman" w:cs="Times New Roman"/>
          <w:sz w:val="24"/>
        </w:rPr>
        <w:t>these kids</w:t>
      </w:r>
      <w:ins w:id="70" w:author="Rachel E Boenigk" w:date="2012-12-05T16:50:00Z">
        <w:r w:rsidR="00E071B2">
          <w:rPr>
            <w:rFonts w:ascii="Times New Roman" w:hAnsi="Times New Roman" w:cs="Times New Roman"/>
            <w:sz w:val="24"/>
          </w:rPr>
          <w:t>, changing their lives</w:t>
        </w:r>
      </w:ins>
      <w:r w:rsidRPr="001D6387">
        <w:rPr>
          <w:rFonts w:ascii="Times New Roman" w:hAnsi="Times New Roman" w:cs="Times New Roman"/>
          <w:sz w:val="24"/>
        </w:rPr>
        <w:t xml:space="preserve">.  At the end of day, </w:t>
      </w:r>
      <w:del w:id="71" w:author="Rachel E Boenigk" w:date="2012-12-05T16:50:00Z">
        <w:r w:rsidRPr="001D6387" w:rsidDel="00E071B2">
          <w:rPr>
            <w:rFonts w:ascii="Times New Roman" w:hAnsi="Times New Roman" w:cs="Times New Roman"/>
            <w:sz w:val="24"/>
          </w:rPr>
          <w:delText>as exhausted as I was</w:delText>
        </w:r>
      </w:del>
      <w:ins w:id="72" w:author="Rachel E Boenigk" w:date="2012-12-05T16:50:00Z">
        <w:r w:rsidR="00E071B2">
          <w:rPr>
            <w:rFonts w:ascii="Times New Roman" w:hAnsi="Times New Roman" w:cs="Times New Roman"/>
            <w:sz w:val="24"/>
          </w:rPr>
          <w:t>exhaustion weighing me down</w:t>
        </w:r>
      </w:ins>
      <w:r w:rsidRPr="001D6387">
        <w:rPr>
          <w:rFonts w:ascii="Times New Roman" w:hAnsi="Times New Roman" w:cs="Times New Roman"/>
          <w:sz w:val="24"/>
        </w:rPr>
        <w:t xml:space="preserve">, I always felt completely alive--as if I </w:t>
      </w:r>
      <w:del w:id="73" w:author="Rachel E Boenigk" w:date="2012-12-05T16:51:00Z">
        <w:r w:rsidRPr="001D6387" w:rsidDel="00E071B2">
          <w:rPr>
            <w:rFonts w:ascii="Times New Roman" w:hAnsi="Times New Roman" w:cs="Times New Roman"/>
            <w:sz w:val="24"/>
          </w:rPr>
          <w:delText>had done</w:delText>
        </w:r>
      </w:del>
      <w:ins w:id="74" w:author="Rachel E Boenigk" w:date="2012-12-05T16:51:00Z">
        <w:r w:rsidR="00E071B2">
          <w:rPr>
            <w:rFonts w:ascii="Times New Roman" w:hAnsi="Times New Roman" w:cs="Times New Roman"/>
            <w:sz w:val="24"/>
          </w:rPr>
          <w:t>did</w:t>
        </w:r>
      </w:ins>
      <w:r w:rsidRPr="001D6387">
        <w:rPr>
          <w:rFonts w:ascii="Times New Roman" w:hAnsi="Times New Roman" w:cs="Times New Roman"/>
          <w:sz w:val="24"/>
        </w:rPr>
        <w:t xml:space="preserve"> something real that made a difference in the lives</w:t>
      </w:r>
      <w:r w:rsidR="001D79B8" w:rsidRPr="001D6387">
        <w:rPr>
          <w:rFonts w:ascii="Times New Roman" w:hAnsi="Times New Roman" w:cs="Times New Roman"/>
          <w:sz w:val="24"/>
        </w:rPr>
        <w:t xml:space="preserve"> of </w:t>
      </w:r>
      <w:del w:id="75" w:author="Rachel E Boenigk" w:date="2012-12-05T16:51:00Z">
        <w:r w:rsidR="001D79B8" w:rsidRPr="001D6387" w:rsidDel="00E071B2">
          <w:rPr>
            <w:rFonts w:ascii="Times New Roman" w:hAnsi="Times New Roman" w:cs="Times New Roman"/>
            <w:sz w:val="24"/>
          </w:rPr>
          <w:delText>those Ecuadorian children</w:delText>
        </w:r>
      </w:del>
      <w:ins w:id="76" w:author="Rachel E Boenigk" w:date="2012-12-05T16:51:00Z">
        <w:r w:rsidR="00E071B2">
          <w:rPr>
            <w:rFonts w:ascii="Times New Roman" w:hAnsi="Times New Roman" w:cs="Times New Roman"/>
            <w:sz w:val="24"/>
          </w:rPr>
          <w:t xml:space="preserve">the kids who </w:t>
        </w:r>
      </w:ins>
      <w:ins w:id="77" w:author="Rachel E Boenigk" w:date="2012-12-05T16:52:00Z">
        <w:r w:rsidR="00E071B2">
          <w:rPr>
            <w:rFonts w:ascii="Times New Roman" w:hAnsi="Times New Roman" w:cs="Times New Roman"/>
            <w:sz w:val="24"/>
          </w:rPr>
          <w:t>impacted my life in ways they will never truly understand</w:t>
        </w:r>
      </w:ins>
      <w:r w:rsidR="001D79B8" w:rsidRPr="001D6387">
        <w:rPr>
          <w:rFonts w:ascii="Times New Roman" w:hAnsi="Times New Roman" w:cs="Times New Roman"/>
          <w:sz w:val="24"/>
        </w:rPr>
        <w:t xml:space="preserve">. </w:t>
      </w:r>
    </w:p>
    <w:p w:rsidR="0055176C" w:rsidRPr="001D6387" w:rsidRDefault="0055176C">
      <w:pPr>
        <w:pStyle w:val="Normal1"/>
        <w:rPr>
          <w:rFonts w:ascii="Times New Roman" w:hAnsi="Times New Roman" w:cs="Times New Roman"/>
          <w:sz w:val="24"/>
        </w:rPr>
      </w:pPr>
    </w:p>
    <w:p w:rsidR="0055176C" w:rsidRDefault="00261680">
      <w:pPr>
        <w:pStyle w:val="Normal1"/>
        <w:rPr>
          <w:rFonts w:ascii="Times New Roman" w:hAnsi="Times New Roman" w:cs="Times New Roman"/>
          <w:color w:val="FF0000"/>
          <w:sz w:val="24"/>
        </w:rPr>
      </w:pPr>
      <w:del w:id="78" w:author="Rachel E Boenigk" w:date="2012-12-05T16:56:00Z">
        <w:r w:rsidRPr="001D6387" w:rsidDel="009556FB">
          <w:rPr>
            <w:rFonts w:ascii="Times New Roman" w:hAnsi="Times New Roman" w:cs="Times New Roman"/>
            <w:sz w:val="24"/>
          </w:rPr>
          <w:delText xml:space="preserve">I also have the opportunity to prepare and serve breakfast </w:delText>
        </w:r>
        <w:r w:rsidR="001D79B8" w:rsidRPr="001D6387" w:rsidDel="009556FB">
          <w:rPr>
            <w:rFonts w:ascii="Times New Roman" w:hAnsi="Times New Roman" w:cs="Times New Roman"/>
            <w:sz w:val="24"/>
          </w:rPr>
          <w:delText>e</w:delText>
        </w:r>
      </w:del>
      <w:ins w:id="79" w:author="Rachel E Boenigk" w:date="2012-12-05T16:56:00Z">
        <w:r w:rsidR="009556FB">
          <w:rPr>
            <w:rFonts w:ascii="Times New Roman" w:hAnsi="Times New Roman" w:cs="Times New Roman"/>
            <w:sz w:val="24"/>
          </w:rPr>
          <w:t>E</w:t>
        </w:r>
      </w:ins>
      <w:r w:rsidR="001D79B8" w:rsidRPr="001D6387">
        <w:rPr>
          <w:rFonts w:ascii="Times New Roman" w:hAnsi="Times New Roman" w:cs="Times New Roman"/>
          <w:sz w:val="24"/>
        </w:rPr>
        <w:t>very Monday</w:t>
      </w:r>
      <w:ins w:id="80" w:author="Rachel E Boenigk" w:date="2012-12-05T16:56:00Z">
        <w:r w:rsidR="009556FB">
          <w:rPr>
            <w:rFonts w:ascii="Times New Roman" w:hAnsi="Times New Roman" w:cs="Times New Roman"/>
            <w:sz w:val="24"/>
          </w:rPr>
          <w:t>, I prepare and serve breakfast</w:t>
        </w:r>
      </w:ins>
      <w:r w:rsidR="001D79B8" w:rsidRPr="001D6387">
        <w:rPr>
          <w:rFonts w:ascii="Times New Roman" w:hAnsi="Times New Roman" w:cs="Times New Roman"/>
          <w:sz w:val="24"/>
        </w:rPr>
        <w:t xml:space="preserve"> </w:t>
      </w:r>
      <w:r w:rsidRPr="001D6387">
        <w:rPr>
          <w:rFonts w:ascii="Times New Roman" w:hAnsi="Times New Roman" w:cs="Times New Roman"/>
          <w:sz w:val="24"/>
        </w:rPr>
        <w:t xml:space="preserve">at a local medical facility for the homeless in Washington, D.C.  When I am there--I feel completely alive.  </w:t>
      </w:r>
      <w:del w:id="81" w:author="Rachel E Boenigk" w:date="2012-12-05T16:57:00Z">
        <w:r w:rsidRPr="001D6387" w:rsidDel="009556FB">
          <w:rPr>
            <w:rFonts w:ascii="Times New Roman" w:hAnsi="Times New Roman" w:cs="Times New Roman"/>
            <w:sz w:val="24"/>
          </w:rPr>
          <w:delText xml:space="preserve">Every </w:delText>
        </w:r>
      </w:del>
      <w:ins w:id="82" w:author="Rachel E Boenigk" w:date="2012-12-05T16:57:00Z">
        <w:r w:rsidR="009556FB">
          <w:rPr>
            <w:rFonts w:ascii="Times New Roman" w:hAnsi="Times New Roman" w:cs="Times New Roman"/>
            <w:sz w:val="24"/>
          </w:rPr>
          <w:t>Each</w:t>
        </w:r>
        <w:r w:rsidR="009556FB" w:rsidRPr="001D6387">
          <w:rPr>
            <w:rFonts w:ascii="Times New Roman" w:hAnsi="Times New Roman" w:cs="Times New Roman"/>
            <w:sz w:val="24"/>
          </w:rPr>
          <w:t xml:space="preserve"> </w:t>
        </w:r>
      </w:ins>
      <w:r w:rsidR="001D79B8" w:rsidRPr="001D6387">
        <w:rPr>
          <w:rFonts w:ascii="Times New Roman" w:hAnsi="Times New Roman" w:cs="Times New Roman"/>
          <w:sz w:val="24"/>
        </w:rPr>
        <w:t>week</w:t>
      </w:r>
      <w:r w:rsidRPr="001D6387">
        <w:rPr>
          <w:rFonts w:ascii="Times New Roman" w:hAnsi="Times New Roman" w:cs="Times New Roman"/>
          <w:sz w:val="24"/>
        </w:rPr>
        <w:t xml:space="preserve"> when I walk in the doors of the facility, I feel energized (despite the early hour) and excited about even the most mundane of tasks--making toast, boiling eggs, or even washing dishes.  I see many of the same guys in the facility from week to week, </w:t>
      </w:r>
      <w:r w:rsidRPr="001D6387">
        <w:rPr>
          <w:rFonts w:ascii="Times New Roman" w:hAnsi="Times New Roman" w:cs="Times New Roman"/>
          <w:sz w:val="24"/>
        </w:rPr>
        <w:lastRenderedPageBreak/>
        <w:t>and their smiles of recognition and thankfulness keep me coming back.  It breaks my heart to know that I cannot fix all the problems in their lives</w:t>
      </w:r>
      <w:ins w:id="83" w:author="Rachel E Boenigk" w:date="2012-12-05T16:58:00Z">
        <w:r w:rsidR="009556FB">
          <w:rPr>
            <w:rFonts w:ascii="Times New Roman" w:hAnsi="Times New Roman" w:cs="Times New Roman"/>
            <w:sz w:val="24"/>
          </w:rPr>
          <w:t>.</w:t>
        </w:r>
      </w:ins>
      <w:del w:id="84" w:author="Rachel E Boenigk" w:date="2012-12-05T16:58:00Z">
        <w:r w:rsidRPr="001D6387" w:rsidDel="009556FB">
          <w:rPr>
            <w:rFonts w:ascii="Times New Roman" w:hAnsi="Times New Roman" w:cs="Times New Roman"/>
            <w:sz w:val="24"/>
          </w:rPr>
          <w:delText>,</w:delText>
        </w:r>
      </w:del>
      <w:r w:rsidRPr="001D6387">
        <w:rPr>
          <w:rFonts w:ascii="Times New Roman" w:hAnsi="Times New Roman" w:cs="Times New Roman"/>
          <w:sz w:val="24"/>
        </w:rPr>
        <w:t xml:space="preserve"> </w:t>
      </w:r>
      <w:ins w:id="85" w:author="Rachel E Boenigk" w:date="2012-12-05T16:58:00Z">
        <w:r w:rsidR="009556FB">
          <w:rPr>
            <w:rFonts w:ascii="Times New Roman" w:hAnsi="Times New Roman" w:cs="Times New Roman"/>
            <w:sz w:val="24"/>
          </w:rPr>
          <w:t>B</w:t>
        </w:r>
      </w:ins>
      <w:del w:id="86" w:author="Rachel E Boenigk" w:date="2012-12-05T16:58:00Z">
        <w:r w:rsidRPr="001D6387" w:rsidDel="009556FB">
          <w:rPr>
            <w:rFonts w:ascii="Times New Roman" w:hAnsi="Times New Roman" w:cs="Times New Roman"/>
            <w:sz w:val="24"/>
          </w:rPr>
          <w:delText>b</w:delText>
        </w:r>
      </w:del>
      <w:r w:rsidRPr="001D6387">
        <w:rPr>
          <w:rFonts w:ascii="Times New Roman" w:hAnsi="Times New Roman" w:cs="Times New Roman"/>
          <w:sz w:val="24"/>
        </w:rPr>
        <w:t>ut</w:t>
      </w:r>
      <w:ins w:id="87" w:author="Rachel E Boenigk" w:date="2012-12-05T16:58:00Z">
        <w:r w:rsidR="009556FB">
          <w:rPr>
            <w:rFonts w:ascii="Times New Roman" w:hAnsi="Times New Roman" w:cs="Times New Roman"/>
            <w:sz w:val="24"/>
          </w:rPr>
          <w:t>,</w:t>
        </w:r>
      </w:ins>
      <w:r w:rsidRPr="001D6387">
        <w:rPr>
          <w:rFonts w:ascii="Times New Roman" w:hAnsi="Times New Roman" w:cs="Times New Roman"/>
          <w:sz w:val="24"/>
        </w:rPr>
        <w:t xml:space="preserve"> I know that with every meal I serve, I</w:t>
      </w:r>
      <w:ins w:id="88" w:author="Rachel E Boenigk" w:date="2012-12-05T16:58:00Z">
        <w:r w:rsidR="009556FB">
          <w:rPr>
            <w:rFonts w:ascii="Times New Roman" w:hAnsi="Times New Roman" w:cs="Times New Roman"/>
            <w:sz w:val="24"/>
          </w:rPr>
          <w:t>,</w:t>
        </w:r>
      </w:ins>
      <w:r w:rsidRPr="001D6387">
        <w:rPr>
          <w:rFonts w:ascii="Times New Roman" w:hAnsi="Times New Roman" w:cs="Times New Roman"/>
          <w:sz w:val="24"/>
        </w:rPr>
        <w:t xml:space="preserve"> </w:t>
      </w:r>
      <w:del w:id="89" w:author="Rachel E Boenigk" w:date="2012-12-05T16:58:00Z">
        <w:r w:rsidRPr="001D6387" w:rsidDel="009556FB">
          <w:rPr>
            <w:rFonts w:ascii="Times New Roman" w:hAnsi="Times New Roman" w:cs="Times New Roman"/>
            <w:sz w:val="24"/>
          </w:rPr>
          <w:delText>am</w:delText>
        </w:r>
      </w:del>
      <w:r w:rsidRPr="001D6387">
        <w:rPr>
          <w:rFonts w:ascii="Times New Roman" w:hAnsi="Times New Roman" w:cs="Times New Roman"/>
          <w:sz w:val="24"/>
        </w:rPr>
        <w:t xml:space="preserve"> in some small</w:t>
      </w:r>
      <w:ins w:id="90" w:author="Rachel E Boenigk" w:date="2012-12-05T16:58:00Z">
        <w:r w:rsidR="009556FB">
          <w:rPr>
            <w:rFonts w:ascii="Times New Roman" w:hAnsi="Times New Roman" w:cs="Times New Roman"/>
            <w:sz w:val="24"/>
          </w:rPr>
          <w:t>,</w:t>
        </w:r>
      </w:ins>
      <w:r w:rsidRPr="001D6387">
        <w:rPr>
          <w:rFonts w:ascii="Times New Roman" w:hAnsi="Times New Roman" w:cs="Times New Roman"/>
          <w:sz w:val="24"/>
        </w:rPr>
        <w:t xml:space="preserve"> way provid</w:t>
      </w:r>
      <w:ins w:id="91" w:author="Rachel E Boenigk" w:date="2012-12-05T16:58:00Z">
        <w:r w:rsidR="009556FB">
          <w:rPr>
            <w:rFonts w:ascii="Times New Roman" w:hAnsi="Times New Roman" w:cs="Times New Roman"/>
            <w:sz w:val="24"/>
          </w:rPr>
          <w:t>e</w:t>
        </w:r>
      </w:ins>
      <w:del w:id="92" w:author="Rachel E Boenigk" w:date="2012-12-05T16:58:00Z">
        <w:r w:rsidRPr="001D6387" w:rsidDel="009556FB">
          <w:rPr>
            <w:rFonts w:ascii="Times New Roman" w:hAnsi="Times New Roman" w:cs="Times New Roman"/>
            <w:sz w:val="24"/>
          </w:rPr>
          <w:delText>ing</w:delText>
        </w:r>
      </w:del>
      <w:r w:rsidRPr="001D6387">
        <w:rPr>
          <w:rFonts w:ascii="Times New Roman" w:hAnsi="Times New Roman" w:cs="Times New Roman"/>
          <w:sz w:val="24"/>
        </w:rPr>
        <w:t xml:space="preserve"> opportunity at a better life for these men. When I leave the facility after breakfast, </w:t>
      </w:r>
      <w:del w:id="93" w:author="Rachel E Boenigk" w:date="2012-12-05T17:00:00Z">
        <w:r w:rsidRPr="001D6387" w:rsidDel="00477262">
          <w:rPr>
            <w:rFonts w:ascii="Times New Roman" w:hAnsi="Times New Roman" w:cs="Times New Roman"/>
            <w:sz w:val="24"/>
          </w:rPr>
          <w:delText xml:space="preserve">I may be a bit tired as I head off to my job at the Fed, but </w:delText>
        </w:r>
      </w:del>
      <w:r w:rsidRPr="001D6387">
        <w:rPr>
          <w:rFonts w:ascii="Times New Roman" w:hAnsi="Times New Roman" w:cs="Times New Roman"/>
          <w:sz w:val="24"/>
        </w:rPr>
        <w:t>I feel complete and fully alive</w:t>
      </w:r>
      <w:r w:rsidR="001D79B8" w:rsidRPr="001D6387">
        <w:rPr>
          <w:rFonts w:ascii="Times New Roman" w:hAnsi="Times New Roman" w:cs="Times New Roman"/>
          <w:sz w:val="24"/>
        </w:rPr>
        <w:t xml:space="preserve"> because </w:t>
      </w:r>
      <w:r w:rsidRPr="001D6387">
        <w:rPr>
          <w:rFonts w:ascii="Times New Roman" w:hAnsi="Times New Roman" w:cs="Times New Roman"/>
          <w:sz w:val="24"/>
        </w:rPr>
        <w:t xml:space="preserve">I have contributed to something much bigger than </w:t>
      </w:r>
      <w:del w:id="94" w:author="Rachel E Boenigk" w:date="2012-12-05T17:01:00Z">
        <w:r w:rsidRPr="001D6387" w:rsidDel="00477262">
          <w:rPr>
            <w:rFonts w:ascii="Times New Roman" w:hAnsi="Times New Roman" w:cs="Times New Roman"/>
            <w:sz w:val="24"/>
          </w:rPr>
          <w:delText xml:space="preserve">wealth </w:delText>
        </w:r>
      </w:del>
      <w:ins w:id="95" w:author="Rachel E Boenigk" w:date="2012-12-05T17:01:00Z">
        <w:r w:rsidR="00477262">
          <w:rPr>
            <w:rFonts w:ascii="Times New Roman" w:hAnsi="Times New Roman" w:cs="Times New Roman"/>
            <w:sz w:val="24"/>
          </w:rPr>
          <w:t>myself</w:t>
        </w:r>
        <w:r w:rsidR="00477262" w:rsidRPr="001D6387">
          <w:rPr>
            <w:rFonts w:ascii="Times New Roman" w:hAnsi="Times New Roman" w:cs="Times New Roman"/>
            <w:sz w:val="24"/>
          </w:rPr>
          <w:t xml:space="preserve"> </w:t>
        </w:r>
      </w:ins>
      <w:r w:rsidRPr="001D6387">
        <w:rPr>
          <w:rFonts w:ascii="Times New Roman" w:hAnsi="Times New Roman" w:cs="Times New Roman"/>
          <w:sz w:val="24"/>
        </w:rPr>
        <w:t>or personal success</w:t>
      </w:r>
      <w:r w:rsidR="001D79B8" w:rsidRPr="001D6387">
        <w:rPr>
          <w:rFonts w:ascii="Times New Roman" w:hAnsi="Times New Roman" w:cs="Times New Roman"/>
          <w:sz w:val="24"/>
        </w:rPr>
        <w:t xml:space="preserve">. </w:t>
      </w:r>
      <w:r w:rsidRPr="001D6387">
        <w:rPr>
          <w:rFonts w:ascii="Times New Roman" w:hAnsi="Times New Roman" w:cs="Times New Roman"/>
          <w:sz w:val="24"/>
        </w:rPr>
        <w:t xml:space="preserve">I </w:t>
      </w:r>
      <w:del w:id="96" w:author="Rachel E Boenigk" w:date="2012-12-05T17:01:00Z">
        <w:r w:rsidRPr="001D6387" w:rsidDel="00477262">
          <w:rPr>
            <w:rFonts w:ascii="Times New Roman" w:hAnsi="Times New Roman" w:cs="Times New Roman"/>
            <w:sz w:val="24"/>
          </w:rPr>
          <w:delText>have</w:delText>
        </w:r>
      </w:del>
      <w:r w:rsidRPr="001D6387">
        <w:rPr>
          <w:rFonts w:ascii="Times New Roman" w:hAnsi="Times New Roman" w:cs="Times New Roman"/>
          <w:sz w:val="24"/>
        </w:rPr>
        <w:t xml:space="preserve"> invest</w:t>
      </w:r>
      <w:del w:id="97" w:author="Rachel E Boenigk" w:date="2012-12-05T17:01:00Z">
        <w:r w:rsidRPr="001D6387" w:rsidDel="00477262">
          <w:rPr>
            <w:rFonts w:ascii="Times New Roman" w:hAnsi="Times New Roman" w:cs="Times New Roman"/>
            <w:sz w:val="24"/>
          </w:rPr>
          <w:delText>ed</w:delText>
        </w:r>
      </w:del>
      <w:r w:rsidRPr="001D6387">
        <w:rPr>
          <w:rFonts w:ascii="Times New Roman" w:hAnsi="Times New Roman" w:cs="Times New Roman"/>
          <w:sz w:val="24"/>
        </w:rPr>
        <w:t xml:space="preserve"> </w:t>
      </w:r>
      <w:ins w:id="98" w:author="Rachel E Boenigk" w:date="2012-12-05T17:02:00Z">
        <w:r w:rsidR="00477262">
          <w:rPr>
            <w:rFonts w:ascii="Times New Roman" w:hAnsi="Times New Roman" w:cs="Times New Roman"/>
            <w:sz w:val="24"/>
          </w:rPr>
          <w:t xml:space="preserve">weekly </w:t>
        </w:r>
      </w:ins>
      <w:r w:rsidRPr="001D6387">
        <w:rPr>
          <w:rFonts w:ascii="Times New Roman" w:hAnsi="Times New Roman" w:cs="Times New Roman"/>
          <w:sz w:val="24"/>
        </w:rPr>
        <w:t>in the lives of others and underst</w:t>
      </w:r>
      <w:ins w:id="99" w:author="Rachel E Boenigk" w:date="2012-12-05T17:03:00Z">
        <w:r w:rsidR="00477262">
          <w:rPr>
            <w:rFonts w:ascii="Times New Roman" w:hAnsi="Times New Roman" w:cs="Times New Roman"/>
            <w:sz w:val="24"/>
          </w:rPr>
          <w:t>an</w:t>
        </w:r>
      </w:ins>
      <w:del w:id="100" w:author="Rachel E Boenigk" w:date="2012-12-05T17:03:00Z">
        <w:r w:rsidRPr="001D6387" w:rsidDel="00477262">
          <w:rPr>
            <w:rFonts w:ascii="Times New Roman" w:hAnsi="Times New Roman" w:cs="Times New Roman"/>
            <w:sz w:val="24"/>
          </w:rPr>
          <w:delText>oo</w:delText>
        </w:r>
      </w:del>
      <w:r w:rsidRPr="001D6387">
        <w:rPr>
          <w:rFonts w:ascii="Times New Roman" w:hAnsi="Times New Roman" w:cs="Times New Roman"/>
          <w:sz w:val="24"/>
        </w:rPr>
        <w:t>d the very tangible effects of my service, even when they are not always evident in the short term.</w:t>
      </w:r>
      <w:r w:rsidR="00D76CC1">
        <w:rPr>
          <w:rFonts w:ascii="Times New Roman" w:hAnsi="Times New Roman" w:cs="Times New Roman"/>
          <w:sz w:val="24"/>
        </w:rPr>
        <w:t xml:space="preserve"> </w:t>
      </w:r>
      <w:r w:rsidR="00D76CC1" w:rsidRPr="00D76CC1">
        <w:rPr>
          <w:rFonts w:ascii="Times New Roman" w:hAnsi="Times New Roman" w:cs="Times New Roman"/>
          <w:color w:val="FF0000"/>
          <w:sz w:val="24"/>
        </w:rPr>
        <w:t xml:space="preserve"> </w:t>
      </w:r>
    </w:p>
    <w:p w:rsidR="00D76CC1" w:rsidRPr="001D6387" w:rsidRDefault="00D76CC1">
      <w:pPr>
        <w:pStyle w:val="Normal1"/>
        <w:rPr>
          <w:rFonts w:ascii="Times New Roman" w:hAnsi="Times New Roman" w:cs="Times New Roman"/>
          <w:sz w:val="24"/>
        </w:rPr>
      </w:pPr>
    </w:p>
    <w:p w:rsidR="0088446C" w:rsidRDefault="00D76CC1">
      <w:pPr>
        <w:pStyle w:val="Normal1"/>
        <w:rPr>
          <w:rFonts w:ascii="Times New Roman" w:hAnsi="Times New Roman" w:cs="Times New Roman"/>
          <w:sz w:val="24"/>
        </w:rPr>
      </w:pPr>
      <w:del w:id="101" w:author="Rachel E Boenigk" w:date="2012-12-05T17:04:00Z">
        <w:r w:rsidDel="00477262">
          <w:rPr>
            <w:rFonts w:ascii="Times New Roman" w:hAnsi="Times New Roman" w:cs="Times New Roman"/>
            <w:sz w:val="24"/>
          </w:rPr>
          <w:delText>It is evident from</w:delText>
        </w:r>
      </w:del>
      <w:ins w:id="102" w:author="Rachel E Boenigk" w:date="2012-12-05T17:04:00Z">
        <w:r w:rsidR="00477262">
          <w:rPr>
            <w:rFonts w:ascii="Times New Roman" w:hAnsi="Times New Roman" w:cs="Times New Roman"/>
            <w:sz w:val="24"/>
          </w:rPr>
          <w:t>Through</w:t>
        </w:r>
      </w:ins>
      <w:r>
        <w:rPr>
          <w:rFonts w:ascii="Times New Roman" w:hAnsi="Times New Roman" w:cs="Times New Roman"/>
          <w:sz w:val="24"/>
        </w:rPr>
        <w:t xml:space="preserve"> these experiences</w:t>
      </w:r>
      <w:ins w:id="103" w:author="Rachel E Boenigk" w:date="2012-12-05T17:04:00Z">
        <w:r w:rsidR="00477262">
          <w:rPr>
            <w:rFonts w:ascii="Times New Roman" w:hAnsi="Times New Roman" w:cs="Times New Roman"/>
            <w:sz w:val="24"/>
          </w:rPr>
          <w:t>, I discovered</w:t>
        </w:r>
      </w:ins>
      <w:r>
        <w:rPr>
          <w:rFonts w:ascii="Times New Roman" w:hAnsi="Times New Roman" w:cs="Times New Roman"/>
          <w:sz w:val="24"/>
        </w:rPr>
        <w:t xml:space="preserve"> that my desire to become a teacher </w:t>
      </w:r>
      <w:del w:id="104" w:author="Rachel E Boenigk" w:date="2012-12-05T17:05:00Z">
        <w:r w:rsidDel="00477262">
          <w:rPr>
            <w:rFonts w:ascii="Times New Roman" w:hAnsi="Times New Roman" w:cs="Times New Roman"/>
            <w:sz w:val="24"/>
          </w:rPr>
          <w:delText xml:space="preserve">is </w:delText>
        </w:r>
      </w:del>
      <w:ins w:id="105" w:author="Rachel E Boenigk" w:date="2012-12-05T17:05:00Z">
        <w:r w:rsidR="00477262">
          <w:rPr>
            <w:rFonts w:ascii="Times New Roman" w:hAnsi="Times New Roman" w:cs="Times New Roman"/>
            <w:sz w:val="24"/>
          </w:rPr>
          <w:t xml:space="preserve">correlates </w:t>
        </w:r>
      </w:ins>
      <w:r>
        <w:rPr>
          <w:rFonts w:ascii="Times New Roman" w:hAnsi="Times New Roman" w:cs="Times New Roman"/>
          <w:sz w:val="24"/>
        </w:rPr>
        <w:t xml:space="preserve">directly </w:t>
      </w:r>
      <w:del w:id="106" w:author="Rachel E Boenigk" w:date="2012-12-05T17:05:00Z">
        <w:r w:rsidDel="00477262">
          <w:rPr>
            <w:rFonts w:ascii="Times New Roman" w:hAnsi="Times New Roman" w:cs="Times New Roman"/>
            <w:sz w:val="24"/>
          </w:rPr>
          <w:delText xml:space="preserve">related </w:delText>
        </w:r>
      </w:del>
      <w:r>
        <w:rPr>
          <w:rFonts w:ascii="Times New Roman" w:hAnsi="Times New Roman" w:cs="Times New Roman"/>
          <w:sz w:val="24"/>
        </w:rPr>
        <w:t xml:space="preserve">to my desire to use my education to serve my community.  </w:t>
      </w:r>
      <w:r w:rsidR="00D415ED">
        <w:rPr>
          <w:rFonts w:ascii="Times New Roman" w:hAnsi="Times New Roman" w:cs="Times New Roman"/>
          <w:sz w:val="24"/>
        </w:rPr>
        <w:t>However, my</w:t>
      </w:r>
      <w:r>
        <w:rPr>
          <w:rFonts w:ascii="Times New Roman" w:hAnsi="Times New Roman" w:cs="Times New Roman"/>
          <w:sz w:val="24"/>
        </w:rPr>
        <w:t xml:space="preserve"> specific desire to teach mathematics is </w:t>
      </w:r>
      <w:r w:rsidR="00D415ED">
        <w:rPr>
          <w:rFonts w:ascii="Times New Roman" w:hAnsi="Times New Roman" w:cs="Times New Roman"/>
          <w:sz w:val="24"/>
        </w:rPr>
        <w:t xml:space="preserve">much </w:t>
      </w:r>
      <w:r w:rsidR="0088446C">
        <w:rPr>
          <w:rFonts w:ascii="Times New Roman" w:hAnsi="Times New Roman" w:cs="Times New Roman"/>
          <w:sz w:val="24"/>
        </w:rPr>
        <w:t xml:space="preserve">more </w:t>
      </w:r>
      <w:r w:rsidR="00D415ED">
        <w:rPr>
          <w:rFonts w:ascii="Times New Roman" w:hAnsi="Times New Roman" w:cs="Times New Roman"/>
          <w:sz w:val="24"/>
        </w:rPr>
        <w:t>practical</w:t>
      </w:r>
      <w:r>
        <w:rPr>
          <w:rFonts w:ascii="Times New Roman" w:hAnsi="Times New Roman" w:cs="Times New Roman"/>
          <w:sz w:val="24"/>
        </w:rPr>
        <w:t xml:space="preserve">: I </w:t>
      </w:r>
      <w:r w:rsidR="00D415ED">
        <w:rPr>
          <w:rFonts w:ascii="Times New Roman" w:hAnsi="Times New Roman" w:cs="Times New Roman"/>
          <w:sz w:val="24"/>
        </w:rPr>
        <w:t>enjoy math</w:t>
      </w:r>
      <w:r w:rsidR="0088446C">
        <w:rPr>
          <w:rFonts w:ascii="Times New Roman" w:hAnsi="Times New Roman" w:cs="Times New Roman"/>
          <w:sz w:val="24"/>
        </w:rPr>
        <w:t>;</w:t>
      </w:r>
      <w:r w:rsidR="00D415ED">
        <w:rPr>
          <w:rFonts w:ascii="Times New Roman" w:hAnsi="Times New Roman" w:cs="Times New Roman"/>
          <w:sz w:val="24"/>
        </w:rPr>
        <w:t xml:space="preserve"> </w:t>
      </w:r>
      <w:r w:rsidR="0088446C">
        <w:rPr>
          <w:rFonts w:ascii="Times New Roman" w:hAnsi="Times New Roman" w:cs="Times New Roman"/>
          <w:sz w:val="24"/>
        </w:rPr>
        <w:t xml:space="preserve">I </w:t>
      </w:r>
      <w:r>
        <w:rPr>
          <w:rFonts w:ascii="Times New Roman" w:hAnsi="Times New Roman" w:cs="Times New Roman"/>
          <w:sz w:val="24"/>
        </w:rPr>
        <w:t xml:space="preserve">have very strong academic training in mathematics from </w:t>
      </w:r>
      <w:r w:rsidR="0088446C">
        <w:rPr>
          <w:rFonts w:ascii="Times New Roman" w:hAnsi="Times New Roman" w:cs="Times New Roman"/>
          <w:sz w:val="24"/>
        </w:rPr>
        <w:t xml:space="preserve">my professional, </w:t>
      </w:r>
      <w:r>
        <w:rPr>
          <w:rFonts w:ascii="Times New Roman" w:hAnsi="Times New Roman" w:cs="Times New Roman"/>
          <w:sz w:val="24"/>
        </w:rPr>
        <w:t xml:space="preserve">undergraduate </w:t>
      </w:r>
      <w:r w:rsidR="0088446C">
        <w:rPr>
          <w:rFonts w:ascii="Times New Roman" w:hAnsi="Times New Roman" w:cs="Times New Roman"/>
          <w:sz w:val="24"/>
        </w:rPr>
        <w:t xml:space="preserve">studies, </w:t>
      </w:r>
      <w:r>
        <w:rPr>
          <w:rFonts w:ascii="Times New Roman" w:hAnsi="Times New Roman" w:cs="Times New Roman"/>
          <w:sz w:val="24"/>
        </w:rPr>
        <w:t xml:space="preserve">and post graduate </w:t>
      </w:r>
      <w:r w:rsidR="0088446C">
        <w:rPr>
          <w:rFonts w:ascii="Times New Roman" w:hAnsi="Times New Roman" w:cs="Times New Roman"/>
          <w:sz w:val="24"/>
        </w:rPr>
        <w:t>course work;</w:t>
      </w:r>
      <w:r w:rsidR="00D415ED">
        <w:rPr>
          <w:rFonts w:ascii="Times New Roman" w:hAnsi="Times New Roman" w:cs="Times New Roman"/>
          <w:sz w:val="24"/>
        </w:rPr>
        <w:t xml:space="preserve"> </w:t>
      </w:r>
      <w:r w:rsidR="0088446C">
        <w:rPr>
          <w:rFonts w:ascii="Times New Roman" w:hAnsi="Times New Roman" w:cs="Times New Roman"/>
          <w:sz w:val="24"/>
        </w:rPr>
        <w:t xml:space="preserve">and I </w:t>
      </w:r>
      <w:r>
        <w:rPr>
          <w:rFonts w:ascii="Times New Roman" w:hAnsi="Times New Roman" w:cs="Times New Roman"/>
          <w:sz w:val="24"/>
        </w:rPr>
        <w:t>believe</w:t>
      </w:r>
      <w:r w:rsidR="00D415ED">
        <w:rPr>
          <w:rFonts w:ascii="Times New Roman" w:hAnsi="Times New Roman" w:cs="Times New Roman"/>
          <w:sz w:val="24"/>
        </w:rPr>
        <w:t xml:space="preserve"> strongly</w:t>
      </w:r>
      <w:r>
        <w:rPr>
          <w:rFonts w:ascii="Times New Roman" w:hAnsi="Times New Roman" w:cs="Times New Roman"/>
          <w:sz w:val="24"/>
        </w:rPr>
        <w:t xml:space="preserve"> that Math is the absolute most important academic tool for achieving success in any endeavor</w:t>
      </w:r>
      <w:r w:rsidRPr="0088446C">
        <w:rPr>
          <w:rFonts w:ascii="Times New Roman" w:hAnsi="Times New Roman" w:cs="Times New Roman"/>
          <w:color w:val="auto"/>
          <w:sz w:val="24"/>
        </w:rPr>
        <w:t>.</w:t>
      </w:r>
      <w:r w:rsidR="00D415ED" w:rsidRPr="0088446C">
        <w:rPr>
          <w:rFonts w:ascii="Times New Roman" w:hAnsi="Times New Roman" w:cs="Times New Roman"/>
          <w:color w:val="auto"/>
          <w:sz w:val="24"/>
        </w:rPr>
        <w:t xml:space="preserve">  </w:t>
      </w:r>
      <w:r w:rsidR="0088446C" w:rsidRPr="0088446C">
        <w:rPr>
          <w:rFonts w:ascii="Times New Roman" w:hAnsi="Times New Roman" w:cs="Times New Roman"/>
          <w:color w:val="auto"/>
          <w:sz w:val="24"/>
        </w:rPr>
        <w:t>In October, I took a day off work and shadowed mathematics courses at D.C. Prep’s Edgewood Middle School campus.  At DC Prep, I</w:t>
      </w:r>
      <w:ins w:id="107" w:author="Rachel E Boenigk" w:date="2012-12-05T17:08:00Z">
        <w:r w:rsidR="00477262">
          <w:rPr>
            <w:rFonts w:ascii="Times New Roman" w:hAnsi="Times New Roman" w:cs="Times New Roman"/>
            <w:color w:val="auto"/>
            <w:sz w:val="24"/>
          </w:rPr>
          <w:t xml:space="preserve"> did not sit at the back of the classroom </w:t>
        </w:r>
        <w:proofErr w:type="spellStart"/>
        <w:r w:rsidR="00477262">
          <w:rPr>
            <w:rFonts w:ascii="Times New Roman" w:hAnsi="Times New Roman" w:cs="Times New Roman"/>
            <w:color w:val="auto"/>
            <w:sz w:val="24"/>
          </w:rPr>
          <w:t>as</w:t>
        </w:r>
      </w:ins>
      <w:del w:id="108" w:author="Rachel E Boenigk" w:date="2012-12-05T17:08:00Z">
        <w:r w:rsidR="0088446C" w:rsidRPr="0088446C" w:rsidDel="00477262">
          <w:rPr>
            <w:rFonts w:ascii="Times New Roman" w:hAnsi="Times New Roman" w:cs="Times New Roman"/>
            <w:color w:val="auto"/>
            <w:sz w:val="24"/>
          </w:rPr>
          <w:delText xml:space="preserve"> was not just </w:delText>
        </w:r>
      </w:del>
      <w:r w:rsidR="0088446C" w:rsidRPr="0088446C">
        <w:rPr>
          <w:rFonts w:ascii="Times New Roman" w:hAnsi="Times New Roman" w:cs="Times New Roman"/>
          <w:color w:val="auto"/>
          <w:sz w:val="24"/>
        </w:rPr>
        <w:t>a</w:t>
      </w:r>
      <w:proofErr w:type="spellEnd"/>
      <w:r w:rsidR="0088446C" w:rsidRPr="0088446C">
        <w:rPr>
          <w:rFonts w:ascii="Times New Roman" w:hAnsi="Times New Roman" w:cs="Times New Roman"/>
          <w:color w:val="auto"/>
          <w:sz w:val="24"/>
        </w:rPr>
        <w:t xml:space="preserve"> passive observer--I </w:t>
      </w:r>
      <w:del w:id="109" w:author="Rachel E Boenigk" w:date="2012-12-05T17:08:00Z">
        <w:r w:rsidR="0088446C" w:rsidRPr="0088446C" w:rsidDel="00477262">
          <w:rPr>
            <w:rFonts w:ascii="Times New Roman" w:hAnsi="Times New Roman" w:cs="Times New Roman"/>
            <w:color w:val="auto"/>
            <w:sz w:val="24"/>
          </w:rPr>
          <w:delText>was able to</w:delText>
        </w:r>
      </w:del>
      <w:r w:rsidR="0088446C" w:rsidRPr="0088446C">
        <w:rPr>
          <w:rFonts w:ascii="Times New Roman" w:hAnsi="Times New Roman" w:cs="Times New Roman"/>
          <w:color w:val="auto"/>
          <w:sz w:val="24"/>
        </w:rPr>
        <w:t xml:space="preserve"> g</w:t>
      </w:r>
      <w:ins w:id="110" w:author="Rachel E Boenigk" w:date="2012-12-05T17:08:00Z">
        <w:r w:rsidR="00477262">
          <w:rPr>
            <w:rFonts w:ascii="Times New Roman" w:hAnsi="Times New Roman" w:cs="Times New Roman"/>
            <w:color w:val="auto"/>
            <w:sz w:val="24"/>
          </w:rPr>
          <w:t>o</w:t>
        </w:r>
      </w:ins>
      <w:del w:id="111" w:author="Rachel E Boenigk" w:date="2012-12-05T17:08:00Z">
        <w:r w:rsidR="0088446C" w:rsidRPr="0088446C" w:rsidDel="00477262">
          <w:rPr>
            <w:rFonts w:ascii="Times New Roman" w:hAnsi="Times New Roman" w:cs="Times New Roman"/>
            <w:color w:val="auto"/>
            <w:sz w:val="24"/>
          </w:rPr>
          <w:delText>e</w:delText>
        </w:r>
      </w:del>
      <w:r w:rsidR="0088446C" w:rsidRPr="0088446C">
        <w:rPr>
          <w:rFonts w:ascii="Times New Roman" w:hAnsi="Times New Roman" w:cs="Times New Roman"/>
          <w:color w:val="auto"/>
          <w:sz w:val="24"/>
        </w:rPr>
        <w:t>t involved with the students</w:t>
      </w:r>
      <w:ins w:id="112" w:author="Rachel E Boenigk" w:date="2012-12-05T17:09:00Z">
        <w:r w:rsidR="00477262">
          <w:rPr>
            <w:rFonts w:ascii="Times New Roman" w:hAnsi="Times New Roman" w:cs="Times New Roman"/>
            <w:color w:val="auto"/>
            <w:sz w:val="24"/>
          </w:rPr>
          <w:t>.</w:t>
        </w:r>
      </w:ins>
      <w:del w:id="113" w:author="Rachel E Boenigk" w:date="2012-12-05T17:09:00Z">
        <w:r w:rsidR="0088446C" w:rsidRPr="0088446C" w:rsidDel="00477262">
          <w:rPr>
            <w:rFonts w:ascii="Times New Roman" w:hAnsi="Times New Roman" w:cs="Times New Roman"/>
            <w:color w:val="auto"/>
            <w:sz w:val="24"/>
          </w:rPr>
          <w:delText>,</w:delText>
        </w:r>
      </w:del>
      <w:ins w:id="114" w:author="Rachel E Boenigk" w:date="2012-12-05T17:09:00Z">
        <w:r w:rsidR="00477262">
          <w:rPr>
            <w:rFonts w:ascii="Times New Roman" w:hAnsi="Times New Roman" w:cs="Times New Roman"/>
            <w:color w:val="auto"/>
            <w:sz w:val="24"/>
          </w:rPr>
          <w:t xml:space="preserve"> I</w:t>
        </w:r>
      </w:ins>
      <w:r w:rsidR="0088446C" w:rsidRPr="0088446C">
        <w:rPr>
          <w:rFonts w:ascii="Times New Roman" w:hAnsi="Times New Roman" w:cs="Times New Roman"/>
          <w:color w:val="auto"/>
          <w:sz w:val="24"/>
        </w:rPr>
        <w:t xml:space="preserve"> assist</w:t>
      </w:r>
      <w:ins w:id="115" w:author="Rachel E Boenigk" w:date="2012-12-05T17:08:00Z">
        <w:r w:rsidR="00477262">
          <w:rPr>
            <w:rFonts w:ascii="Times New Roman" w:hAnsi="Times New Roman" w:cs="Times New Roman"/>
            <w:color w:val="auto"/>
            <w:sz w:val="24"/>
          </w:rPr>
          <w:t>ed</w:t>
        </w:r>
      </w:ins>
      <w:r w:rsidR="0088446C" w:rsidRPr="0088446C">
        <w:rPr>
          <w:rFonts w:ascii="Times New Roman" w:hAnsi="Times New Roman" w:cs="Times New Roman"/>
          <w:color w:val="auto"/>
          <w:sz w:val="24"/>
        </w:rPr>
        <w:t xml:space="preserve"> them with the lesson and in-class mathematics work, and experience</w:t>
      </w:r>
      <w:ins w:id="116" w:author="Rachel E Boenigk" w:date="2012-12-05T17:08:00Z">
        <w:r w:rsidR="00477262">
          <w:rPr>
            <w:rFonts w:ascii="Times New Roman" w:hAnsi="Times New Roman" w:cs="Times New Roman"/>
            <w:color w:val="auto"/>
            <w:sz w:val="24"/>
          </w:rPr>
          <w:t>d</w:t>
        </w:r>
      </w:ins>
      <w:r w:rsidR="0088446C" w:rsidRPr="0088446C">
        <w:rPr>
          <w:rFonts w:ascii="Times New Roman" w:hAnsi="Times New Roman" w:cs="Times New Roman"/>
          <w:color w:val="auto"/>
          <w:sz w:val="24"/>
        </w:rPr>
        <w:t xml:space="preserve"> the reward of watching a student understand a concept that he swore he</w:t>
      </w:r>
      <w:ins w:id="117" w:author="Rachel E Boenigk" w:date="2012-12-05T17:09:00Z">
        <w:r w:rsidR="00477262">
          <w:rPr>
            <w:rFonts w:ascii="Times New Roman" w:hAnsi="Times New Roman" w:cs="Times New Roman"/>
            <w:color w:val="auto"/>
            <w:sz w:val="24"/>
          </w:rPr>
          <w:t>,</w:t>
        </w:r>
      </w:ins>
      <w:r w:rsidR="0088446C" w:rsidRPr="0088446C">
        <w:rPr>
          <w:rFonts w:ascii="Times New Roman" w:hAnsi="Times New Roman" w:cs="Times New Roman"/>
          <w:color w:val="auto"/>
          <w:sz w:val="24"/>
        </w:rPr>
        <w:t xml:space="preserve"> “just wasn’t going to get.”  As I was leaving, an eighth grader tugged on my shirt to tell me, “Ms. </w:t>
      </w:r>
      <w:proofErr w:type="spellStart"/>
      <w:r w:rsidR="0088446C" w:rsidRPr="0088446C">
        <w:rPr>
          <w:rFonts w:ascii="Times New Roman" w:hAnsi="Times New Roman" w:cs="Times New Roman"/>
          <w:color w:val="auto"/>
          <w:sz w:val="24"/>
        </w:rPr>
        <w:t>Boiles</w:t>
      </w:r>
      <w:proofErr w:type="spellEnd"/>
      <w:r w:rsidR="0088446C" w:rsidRPr="0088446C">
        <w:rPr>
          <w:rFonts w:ascii="Times New Roman" w:hAnsi="Times New Roman" w:cs="Times New Roman"/>
          <w:color w:val="auto"/>
          <w:sz w:val="24"/>
        </w:rPr>
        <w:t>, I think you would make an excellent math teacher.”</w:t>
      </w:r>
      <w:r w:rsidR="0088446C" w:rsidRPr="001D6387">
        <w:rPr>
          <w:rFonts w:ascii="Times New Roman" w:hAnsi="Times New Roman" w:cs="Times New Roman"/>
          <w:sz w:val="24"/>
        </w:rPr>
        <w:t xml:space="preserve">  </w:t>
      </w:r>
    </w:p>
    <w:p w:rsidR="0088446C" w:rsidRDefault="0088446C">
      <w:pPr>
        <w:pStyle w:val="Normal1"/>
        <w:rPr>
          <w:rFonts w:ascii="Times New Roman" w:hAnsi="Times New Roman" w:cs="Times New Roman"/>
          <w:sz w:val="24"/>
        </w:rPr>
      </w:pPr>
    </w:p>
    <w:p w:rsidR="0055176C" w:rsidRDefault="0088446C">
      <w:pPr>
        <w:pStyle w:val="Normal1"/>
        <w:rPr>
          <w:rFonts w:ascii="Times New Roman" w:hAnsi="Times New Roman" w:cs="Times New Roman"/>
          <w:sz w:val="24"/>
        </w:rPr>
      </w:pPr>
      <w:commentRangeStart w:id="118"/>
      <w:r w:rsidRPr="001D6387">
        <w:rPr>
          <w:rFonts w:ascii="Times New Roman" w:hAnsi="Times New Roman" w:cs="Times New Roman"/>
          <w:sz w:val="24"/>
        </w:rPr>
        <w:t xml:space="preserve">I have heard honest accounts of both the challenges I will likely face in </w:t>
      </w:r>
      <w:r>
        <w:rPr>
          <w:rFonts w:ascii="Times New Roman" w:hAnsi="Times New Roman" w:cs="Times New Roman"/>
          <w:sz w:val="24"/>
        </w:rPr>
        <w:t xml:space="preserve">a </w:t>
      </w:r>
      <w:r w:rsidRPr="001D6387">
        <w:rPr>
          <w:rFonts w:ascii="Times New Roman" w:hAnsi="Times New Roman" w:cs="Times New Roman"/>
          <w:sz w:val="24"/>
        </w:rPr>
        <w:t xml:space="preserve">D.C. public school </w:t>
      </w:r>
      <w:r>
        <w:rPr>
          <w:rFonts w:ascii="Times New Roman" w:hAnsi="Times New Roman" w:cs="Times New Roman"/>
          <w:sz w:val="24"/>
        </w:rPr>
        <w:t>math classroom</w:t>
      </w:r>
      <w:r w:rsidRPr="001D6387">
        <w:rPr>
          <w:rFonts w:ascii="Times New Roman" w:hAnsi="Times New Roman" w:cs="Times New Roman"/>
          <w:sz w:val="24"/>
        </w:rPr>
        <w:t xml:space="preserve"> and the personal rewards that can come through working in some of the roughest areas of the city.  After all of this, I have no doubt that I belong in the classroom, and more specifically, in a D.C. public school teaching mathematics.  Washington D.C. is </w:t>
      </w:r>
      <w:r w:rsidRPr="001D6387">
        <w:rPr>
          <w:rFonts w:ascii="Times New Roman" w:hAnsi="Times New Roman" w:cs="Times New Roman"/>
          <w:i/>
          <w:sz w:val="24"/>
        </w:rPr>
        <w:t xml:space="preserve">my </w:t>
      </w:r>
      <w:r w:rsidRPr="001D6387">
        <w:rPr>
          <w:rFonts w:ascii="Times New Roman" w:hAnsi="Times New Roman" w:cs="Times New Roman"/>
          <w:sz w:val="24"/>
        </w:rPr>
        <w:t xml:space="preserve">city; it is </w:t>
      </w:r>
      <w:r w:rsidRPr="001D6387">
        <w:rPr>
          <w:rFonts w:ascii="Times New Roman" w:hAnsi="Times New Roman" w:cs="Times New Roman"/>
          <w:i/>
          <w:sz w:val="24"/>
        </w:rPr>
        <w:t xml:space="preserve">my </w:t>
      </w:r>
      <w:r w:rsidRPr="001D6387">
        <w:rPr>
          <w:rFonts w:ascii="Times New Roman" w:hAnsi="Times New Roman" w:cs="Times New Roman"/>
          <w:sz w:val="24"/>
        </w:rPr>
        <w:t xml:space="preserve">community; and I want to provide its </w:t>
      </w:r>
      <w:r w:rsidR="00991591">
        <w:rPr>
          <w:rFonts w:ascii="Times New Roman" w:hAnsi="Times New Roman" w:cs="Times New Roman"/>
          <w:sz w:val="24"/>
        </w:rPr>
        <w:t>students</w:t>
      </w:r>
      <w:r w:rsidRPr="001D6387">
        <w:rPr>
          <w:rFonts w:ascii="Times New Roman" w:hAnsi="Times New Roman" w:cs="Times New Roman"/>
          <w:sz w:val="24"/>
        </w:rPr>
        <w:t xml:space="preserve"> with the very best education D.C</w:t>
      </w:r>
      <w:r>
        <w:rPr>
          <w:rFonts w:ascii="Times New Roman" w:hAnsi="Times New Roman" w:cs="Times New Roman"/>
          <w:sz w:val="24"/>
        </w:rPr>
        <w:t>.</w:t>
      </w:r>
      <w:r w:rsidRPr="001D6387">
        <w:rPr>
          <w:rFonts w:ascii="Times New Roman" w:hAnsi="Times New Roman" w:cs="Times New Roman"/>
          <w:sz w:val="24"/>
        </w:rPr>
        <w:t xml:space="preserve"> can offer.</w:t>
      </w:r>
      <w:commentRangeEnd w:id="118"/>
      <w:r w:rsidR="00A52E52">
        <w:rPr>
          <w:rStyle w:val="CommentReference"/>
          <w:rFonts w:asciiTheme="minorHAnsi" w:eastAsiaTheme="minorEastAsia" w:hAnsiTheme="minorHAnsi" w:cstheme="minorBidi"/>
          <w:color w:val="auto"/>
        </w:rPr>
        <w:commentReference w:id="118"/>
      </w:r>
    </w:p>
    <w:p w:rsidR="001948B9" w:rsidRDefault="001948B9">
      <w:pPr>
        <w:pStyle w:val="Normal1"/>
        <w:rPr>
          <w:rFonts w:ascii="Times New Roman" w:hAnsi="Times New Roman" w:cs="Times New Roman"/>
          <w:sz w:val="24"/>
        </w:rPr>
      </w:pPr>
    </w:p>
    <w:p w:rsidR="001948B9" w:rsidRDefault="001948B9">
      <w:pPr>
        <w:pStyle w:val="Normal1"/>
        <w:rPr>
          <w:rFonts w:ascii="Times New Roman" w:hAnsi="Times New Roman" w:cs="Times New Roman"/>
          <w:sz w:val="24"/>
        </w:rPr>
      </w:pPr>
    </w:p>
    <w:p w:rsidR="0088446C" w:rsidRDefault="0088446C">
      <w:pPr>
        <w:pStyle w:val="Normal1"/>
        <w:rPr>
          <w:rFonts w:ascii="Times New Roman" w:hAnsi="Times New Roman" w:cs="Times New Roman"/>
          <w:sz w:val="24"/>
        </w:rPr>
      </w:pPr>
    </w:p>
    <w:p w:rsidR="0088446C" w:rsidRDefault="0088446C">
      <w:pPr>
        <w:pStyle w:val="Normal1"/>
        <w:rPr>
          <w:rFonts w:ascii="Times New Roman" w:hAnsi="Times New Roman" w:cs="Times New Roman"/>
          <w:sz w:val="24"/>
        </w:rPr>
      </w:pPr>
      <w:r>
        <w:rPr>
          <w:rFonts w:ascii="Times New Roman" w:hAnsi="Times New Roman" w:cs="Times New Roman"/>
          <w:sz w:val="24"/>
        </w:rPr>
        <w:t>GENERAL QUESTIONS FOR PEOPLE READING MY PERSONAL STATEMENT:</w:t>
      </w:r>
    </w:p>
    <w:p w:rsidR="00991591" w:rsidRDefault="00991591" w:rsidP="00991591">
      <w:pPr>
        <w:pStyle w:val="Normal1"/>
        <w:numPr>
          <w:ilvl w:val="0"/>
          <w:numId w:val="1"/>
        </w:numPr>
        <w:rPr>
          <w:ins w:id="119" w:author="Rachel E Boenigk" w:date="2012-12-05T17:13:00Z"/>
          <w:rFonts w:ascii="Times New Roman" w:hAnsi="Times New Roman" w:cs="Times New Roman"/>
          <w:sz w:val="24"/>
        </w:rPr>
      </w:pPr>
      <w:r>
        <w:rPr>
          <w:rFonts w:ascii="Times New Roman" w:hAnsi="Times New Roman" w:cs="Times New Roman"/>
          <w:sz w:val="24"/>
        </w:rPr>
        <w:t>Should I provide any more evidence of my leadership skills, confidence, and ability to lead/manage a classroom?  Or should I just leave that to my recommendation letter writers?  If I put it in the personal statement, any idea where it should go?</w:t>
      </w:r>
    </w:p>
    <w:p w:rsidR="00A52E52" w:rsidRPr="00991591" w:rsidRDefault="00A52E52" w:rsidP="00A52E52">
      <w:pPr>
        <w:pStyle w:val="Normal1"/>
        <w:numPr>
          <w:ilvl w:val="1"/>
          <w:numId w:val="1"/>
        </w:numPr>
        <w:rPr>
          <w:rFonts w:ascii="Times New Roman" w:hAnsi="Times New Roman" w:cs="Times New Roman"/>
          <w:sz w:val="24"/>
        </w:rPr>
        <w:pPrChange w:id="120" w:author="Rachel E Boenigk" w:date="2012-12-05T17:13:00Z">
          <w:pPr>
            <w:pStyle w:val="Normal1"/>
            <w:numPr>
              <w:numId w:val="1"/>
            </w:numPr>
            <w:ind w:left="720" w:hanging="360"/>
          </w:pPr>
        </w:pPrChange>
      </w:pPr>
      <w:ins w:id="121" w:author="Rachel E Boenigk" w:date="2012-12-05T17:13:00Z">
        <w:r>
          <w:rPr>
            <w:rFonts w:ascii="Times New Roman" w:hAnsi="Times New Roman" w:cs="Times New Roman"/>
            <w:sz w:val="24"/>
          </w:rPr>
          <w:t xml:space="preserve">Leave that to the letters of rec. If they want to see more leadership they can look at your resume and </w:t>
        </w:r>
      </w:ins>
      <w:ins w:id="122" w:author="Rachel E Boenigk" w:date="2012-12-05T17:14:00Z">
        <w:r>
          <w:rPr>
            <w:rFonts w:ascii="Times New Roman" w:hAnsi="Times New Roman" w:cs="Times New Roman"/>
            <w:sz w:val="24"/>
          </w:rPr>
          <w:t>“extra-</w:t>
        </w:r>
        <w:proofErr w:type="spellStart"/>
        <w:r>
          <w:rPr>
            <w:rFonts w:ascii="Times New Roman" w:hAnsi="Times New Roman" w:cs="Times New Roman"/>
            <w:sz w:val="24"/>
          </w:rPr>
          <w:t>curriculars</w:t>
        </w:r>
        <w:proofErr w:type="spellEnd"/>
        <w:r>
          <w:rPr>
            <w:rFonts w:ascii="Times New Roman" w:hAnsi="Times New Roman" w:cs="Times New Roman"/>
            <w:sz w:val="24"/>
          </w:rPr>
          <w:t>.”</w:t>
        </w:r>
      </w:ins>
    </w:p>
    <w:p w:rsidR="00991591" w:rsidRDefault="00991591" w:rsidP="00991591">
      <w:pPr>
        <w:pStyle w:val="Normal1"/>
        <w:numPr>
          <w:ilvl w:val="0"/>
          <w:numId w:val="1"/>
        </w:numPr>
        <w:rPr>
          <w:ins w:id="123" w:author="Rachel E Boenigk" w:date="2012-12-05T17:14:00Z"/>
          <w:rFonts w:ascii="Times New Roman" w:hAnsi="Times New Roman" w:cs="Times New Roman"/>
          <w:sz w:val="24"/>
        </w:rPr>
      </w:pPr>
      <w:r>
        <w:rPr>
          <w:rFonts w:ascii="Times New Roman" w:hAnsi="Times New Roman" w:cs="Times New Roman"/>
          <w:sz w:val="24"/>
        </w:rPr>
        <w:t>Does my personal statement answer the question of why I want to teach mathematics?</w:t>
      </w:r>
    </w:p>
    <w:p w:rsidR="00A52E52" w:rsidRDefault="00A52E52" w:rsidP="00A52E52">
      <w:pPr>
        <w:pStyle w:val="Normal1"/>
        <w:numPr>
          <w:ilvl w:val="1"/>
          <w:numId w:val="1"/>
        </w:numPr>
        <w:rPr>
          <w:rFonts w:ascii="Times New Roman" w:hAnsi="Times New Roman" w:cs="Times New Roman"/>
          <w:sz w:val="24"/>
        </w:rPr>
        <w:pPrChange w:id="124" w:author="Rachel E Boenigk" w:date="2012-12-05T17:14:00Z">
          <w:pPr>
            <w:pStyle w:val="Normal1"/>
            <w:numPr>
              <w:numId w:val="1"/>
            </w:numPr>
            <w:ind w:left="720" w:hanging="360"/>
          </w:pPr>
        </w:pPrChange>
      </w:pPr>
      <w:ins w:id="125" w:author="Rachel E Boenigk" w:date="2012-12-05T17:14:00Z">
        <w:r>
          <w:rPr>
            <w:rFonts w:ascii="Times New Roman" w:hAnsi="Times New Roman" w:cs="Times New Roman"/>
            <w:sz w:val="24"/>
          </w:rPr>
          <w:t>Yes, I think you could strengthen this aspect by adding a summary paragraph at the end. Say something like… what began with a young lady teaching strangers in a foreign country has led to this professional seeking a career change</w:t>
        </w:r>
      </w:ins>
      <w:ins w:id="126" w:author="Rachel E Boenigk" w:date="2012-12-05T17:16:00Z">
        <w:r>
          <w:rPr>
            <w:rFonts w:ascii="Times New Roman" w:hAnsi="Times New Roman" w:cs="Times New Roman"/>
            <w:sz w:val="24"/>
          </w:rPr>
          <w:t>—</w:t>
        </w:r>
      </w:ins>
      <w:ins w:id="127" w:author="Rachel E Boenigk" w:date="2012-12-05T17:14:00Z">
        <w:r>
          <w:rPr>
            <w:rFonts w:ascii="Times New Roman" w:hAnsi="Times New Roman" w:cs="Times New Roman"/>
            <w:sz w:val="24"/>
          </w:rPr>
          <w:t xml:space="preserve">to </w:t>
        </w:r>
      </w:ins>
      <w:ins w:id="128" w:author="Rachel E Boenigk" w:date="2012-12-05T17:16:00Z">
        <w:r>
          <w:rPr>
            <w:rFonts w:ascii="Times New Roman" w:hAnsi="Times New Roman" w:cs="Times New Roman"/>
            <w:sz w:val="24"/>
          </w:rPr>
          <w:t xml:space="preserve">serve my neighbor… something like that. You’re the one </w:t>
        </w:r>
        <w:proofErr w:type="gramStart"/>
        <w:r>
          <w:rPr>
            <w:rFonts w:ascii="Times New Roman" w:hAnsi="Times New Roman" w:cs="Times New Roman"/>
            <w:sz w:val="24"/>
          </w:rPr>
          <w:t>whose</w:t>
        </w:r>
        <w:proofErr w:type="gramEnd"/>
        <w:r>
          <w:rPr>
            <w:rFonts w:ascii="Times New Roman" w:hAnsi="Times New Roman" w:cs="Times New Roman"/>
            <w:sz w:val="24"/>
          </w:rPr>
          <w:t xml:space="preserve"> passionate about this. </w:t>
        </w:r>
        <w:r>
          <w:rPr>
            <w:rFonts w:ascii="Times New Roman" w:hAnsi="Times New Roman" w:cs="Times New Roman"/>
            <w:sz w:val="24"/>
          </w:rPr>
          <w:lastRenderedPageBreak/>
          <w:t>Make it your own. Make it stand out. You have to JUMP off the page. This is your opportunity to stand out from all of the other candidates. DO IT!</w:t>
        </w:r>
      </w:ins>
    </w:p>
    <w:p w:rsidR="00991591" w:rsidRDefault="00991591" w:rsidP="00991591">
      <w:pPr>
        <w:pStyle w:val="Normal1"/>
        <w:numPr>
          <w:ilvl w:val="0"/>
          <w:numId w:val="1"/>
        </w:numPr>
        <w:rPr>
          <w:ins w:id="129" w:author="Rachel E Boenigk" w:date="2012-12-05T17:17:00Z"/>
          <w:rFonts w:ascii="Times New Roman" w:hAnsi="Times New Roman" w:cs="Times New Roman"/>
          <w:sz w:val="24"/>
        </w:rPr>
      </w:pPr>
      <w:r>
        <w:rPr>
          <w:rFonts w:ascii="Times New Roman" w:hAnsi="Times New Roman" w:cs="Times New Roman"/>
          <w:sz w:val="24"/>
        </w:rPr>
        <w:t xml:space="preserve">Can you “see” me in the personal statement—or could it have been written by anyone?  If </w:t>
      </w:r>
      <w:proofErr w:type="spellStart"/>
      <w:proofErr w:type="gramStart"/>
      <w:r>
        <w:rPr>
          <w:rFonts w:ascii="Times New Roman" w:hAnsi="Times New Roman" w:cs="Times New Roman"/>
          <w:sz w:val="24"/>
        </w:rPr>
        <w:t>its</w:t>
      </w:r>
      <w:proofErr w:type="spellEnd"/>
      <w:proofErr w:type="gramEnd"/>
      <w:r>
        <w:rPr>
          <w:rFonts w:ascii="Times New Roman" w:hAnsi="Times New Roman" w:cs="Times New Roman"/>
          <w:sz w:val="24"/>
        </w:rPr>
        <w:t xml:space="preserve"> too generic, how do you think I could let a little more of myself shine through?</w:t>
      </w:r>
    </w:p>
    <w:p w:rsidR="00A52E52" w:rsidRDefault="00A52E52" w:rsidP="00A52E52">
      <w:pPr>
        <w:pStyle w:val="Normal1"/>
        <w:numPr>
          <w:ilvl w:val="1"/>
          <w:numId w:val="1"/>
        </w:numPr>
        <w:rPr>
          <w:rFonts w:ascii="Times New Roman" w:hAnsi="Times New Roman" w:cs="Times New Roman"/>
          <w:sz w:val="24"/>
        </w:rPr>
        <w:pPrChange w:id="130" w:author="Rachel E Boenigk" w:date="2012-12-05T17:17:00Z">
          <w:pPr>
            <w:pStyle w:val="Normal1"/>
            <w:numPr>
              <w:numId w:val="1"/>
            </w:numPr>
            <w:ind w:left="720" w:hanging="360"/>
          </w:pPr>
        </w:pPrChange>
      </w:pPr>
      <w:ins w:id="131" w:author="Rachel E Boenigk" w:date="2012-12-05T17:17:00Z">
        <w:r>
          <w:rPr>
            <w:rFonts w:ascii="Times New Roman" w:hAnsi="Times New Roman" w:cs="Times New Roman"/>
            <w:sz w:val="24"/>
          </w:rPr>
          <w:t>It’s definitely not generic. I do however think that more passion could strengthen your statement. That passion is what will separate you from someone who just wants to do this to go to grad school. Don’t be afraid to be vulnerable. You have to take risks to get anywhere in life. You know that</w:t>
        </w:r>
      </w:ins>
      <w:ins w:id="132" w:author="Rachel E Boenigk" w:date="2012-12-05T17:18:00Z">
        <w:r>
          <w:rPr>
            <w:rFonts w:ascii="Times New Roman" w:hAnsi="Times New Roman" w:cs="Times New Roman"/>
            <w:sz w:val="24"/>
          </w:rPr>
          <w:t>—</w:t>
        </w:r>
      </w:ins>
      <w:ins w:id="133" w:author="Rachel E Boenigk" w:date="2012-12-05T17:17:00Z">
        <w:r>
          <w:rPr>
            <w:rFonts w:ascii="Times New Roman" w:hAnsi="Times New Roman" w:cs="Times New Roman"/>
            <w:sz w:val="24"/>
          </w:rPr>
          <w:t>otherwise you wouldn</w:t>
        </w:r>
      </w:ins>
      <w:ins w:id="134" w:author="Rachel E Boenigk" w:date="2012-12-05T17:18:00Z">
        <w:r>
          <w:rPr>
            <w:rFonts w:ascii="Times New Roman" w:hAnsi="Times New Roman" w:cs="Times New Roman"/>
            <w:sz w:val="24"/>
          </w:rPr>
          <w:t>’t be applying for this program.</w:t>
        </w:r>
      </w:ins>
      <w:bookmarkStart w:id="135" w:name="_GoBack"/>
      <w:bookmarkEnd w:id="135"/>
    </w:p>
    <w:p w:rsidR="0088446C" w:rsidRDefault="0088446C">
      <w:pPr>
        <w:pStyle w:val="Normal1"/>
        <w:rPr>
          <w:rFonts w:ascii="Times New Roman" w:hAnsi="Times New Roman" w:cs="Times New Roman"/>
          <w:sz w:val="24"/>
        </w:rPr>
      </w:pPr>
    </w:p>
    <w:p w:rsidR="0088446C" w:rsidRPr="001D6387" w:rsidRDefault="0088446C">
      <w:pPr>
        <w:pStyle w:val="Normal1"/>
        <w:rPr>
          <w:rFonts w:ascii="Times New Roman" w:hAnsi="Times New Roman" w:cs="Times New Roman"/>
          <w:sz w:val="24"/>
        </w:rPr>
      </w:pPr>
    </w:p>
    <w:p w:rsidR="0055176C" w:rsidRPr="001D6387" w:rsidRDefault="0055176C">
      <w:pPr>
        <w:pStyle w:val="Normal1"/>
        <w:rPr>
          <w:rFonts w:ascii="Times New Roman" w:hAnsi="Times New Roman" w:cs="Times New Roman"/>
          <w:sz w:val="24"/>
        </w:rPr>
      </w:pPr>
    </w:p>
    <w:sectPr w:rsidR="0055176C" w:rsidRPr="001D6387" w:rsidSect="0055176C">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Rachel E Boenigk" w:date="2012-12-05T16:31:00Z" w:initials="REB">
    <w:p w:rsidR="00477262" w:rsidRDefault="00477262">
      <w:pPr>
        <w:pStyle w:val="CommentText"/>
      </w:pPr>
      <w:r>
        <w:rPr>
          <w:rStyle w:val="CommentReference"/>
        </w:rPr>
        <w:annotationRef/>
      </w:r>
      <w:r>
        <w:t>Generally try to avoid using passive voice, but here I think you’re okay.</w:t>
      </w:r>
    </w:p>
  </w:comment>
  <w:comment w:id="118" w:author="Rachel E Boenigk" w:date="2012-12-05T17:13:00Z" w:initials="REB">
    <w:p w:rsidR="00A52E52" w:rsidRDefault="00A52E52">
      <w:pPr>
        <w:pStyle w:val="CommentText"/>
      </w:pPr>
      <w:r>
        <w:rPr>
          <w:rStyle w:val="CommentReference"/>
        </w:rPr>
        <w:annotationRef/>
      </w:r>
      <w:r>
        <w:t>This is GOLD. I can feel your passion here. I get a bit of that in the Ecuador story and lose it a bit after that. Try to re-engage that passion throughout. It will make the personal statement much stronger.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6D3E60"/>
    <w:multiLevelType w:val="hybridMultilevel"/>
    <w:tmpl w:val="7428A9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76C"/>
    <w:rsid w:val="001948B9"/>
    <w:rsid w:val="001D6387"/>
    <w:rsid w:val="001D79B8"/>
    <w:rsid w:val="00261680"/>
    <w:rsid w:val="002F0C46"/>
    <w:rsid w:val="003D2352"/>
    <w:rsid w:val="00477262"/>
    <w:rsid w:val="0055176C"/>
    <w:rsid w:val="00590797"/>
    <w:rsid w:val="00716E54"/>
    <w:rsid w:val="0077041E"/>
    <w:rsid w:val="0088446C"/>
    <w:rsid w:val="008D5699"/>
    <w:rsid w:val="00902F35"/>
    <w:rsid w:val="009556FB"/>
    <w:rsid w:val="00961AFA"/>
    <w:rsid w:val="00991591"/>
    <w:rsid w:val="00A52E52"/>
    <w:rsid w:val="00D415ED"/>
    <w:rsid w:val="00D71D6C"/>
    <w:rsid w:val="00D76CC1"/>
    <w:rsid w:val="00D93374"/>
    <w:rsid w:val="00E071B2"/>
    <w:rsid w:val="00F53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55176C"/>
    <w:pPr>
      <w:spacing w:before="480" w:after="120"/>
      <w:outlineLvl w:val="0"/>
    </w:pPr>
    <w:rPr>
      <w:b/>
      <w:sz w:val="36"/>
    </w:rPr>
  </w:style>
  <w:style w:type="paragraph" w:styleId="Heading2">
    <w:name w:val="heading 2"/>
    <w:basedOn w:val="Normal1"/>
    <w:next w:val="Normal1"/>
    <w:rsid w:val="0055176C"/>
    <w:pPr>
      <w:spacing w:before="360" w:after="80"/>
      <w:outlineLvl w:val="1"/>
    </w:pPr>
    <w:rPr>
      <w:b/>
      <w:sz w:val="28"/>
    </w:rPr>
  </w:style>
  <w:style w:type="paragraph" w:styleId="Heading3">
    <w:name w:val="heading 3"/>
    <w:basedOn w:val="Normal1"/>
    <w:next w:val="Normal1"/>
    <w:rsid w:val="0055176C"/>
    <w:pPr>
      <w:spacing w:before="280" w:after="80"/>
      <w:outlineLvl w:val="2"/>
    </w:pPr>
    <w:rPr>
      <w:b/>
      <w:color w:val="666666"/>
      <w:sz w:val="24"/>
    </w:rPr>
  </w:style>
  <w:style w:type="paragraph" w:styleId="Heading4">
    <w:name w:val="heading 4"/>
    <w:basedOn w:val="Normal1"/>
    <w:next w:val="Normal1"/>
    <w:rsid w:val="0055176C"/>
    <w:pPr>
      <w:spacing w:before="240" w:after="40"/>
      <w:outlineLvl w:val="3"/>
    </w:pPr>
    <w:rPr>
      <w:i/>
      <w:color w:val="666666"/>
    </w:rPr>
  </w:style>
  <w:style w:type="paragraph" w:styleId="Heading5">
    <w:name w:val="heading 5"/>
    <w:basedOn w:val="Normal1"/>
    <w:next w:val="Normal1"/>
    <w:rsid w:val="0055176C"/>
    <w:pPr>
      <w:spacing w:before="220" w:after="40"/>
      <w:outlineLvl w:val="4"/>
    </w:pPr>
    <w:rPr>
      <w:b/>
      <w:color w:val="666666"/>
      <w:sz w:val="20"/>
    </w:rPr>
  </w:style>
  <w:style w:type="paragraph" w:styleId="Heading6">
    <w:name w:val="heading 6"/>
    <w:basedOn w:val="Normal1"/>
    <w:next w:val="Normal1"/>
    <w:rsid w:val="0055176C"/>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5176C"/>
    <w:pPr>
      <w:spacing w:after="0"/>
    </w:pPr>
    <w:rPr>
      <w:rFonts w:ascii="Arial" w:eastAsia="Arial" w:hAnsi="Arial" w:cs="Arial"/>
      <w:color w:val="000000"/>
    </w:rPr>
  </w:style>
  <w:style w:type="paragraph" w:styleId="Title">
    <w:name w:val="Title"/>
    <w:basedOn w:val="Normal1"/>
    <w:next w:val="Normal1"/>
    <w:rsid w:val="0055176C"/>
    <w:pPr>
      <w:spacing w:before="480" w:after="120"/>
    </w:pPr>
    <w:rPr>
      <w:b/>
      <w:sz w:val="72"/>
    </w:rPr>
  </w:style>
  <w:style w:type="paragraph" w:styleId="Subtitle">
    <w:name w:val="Subtitle"/>
    <w:basedOn w:val="Normal1"/>
    <w:next w:val="Normal1"/>
    <w:rsid w:val="0055176C"/>
    <w:pPr>
      <w:spacing w:before="360" w:after="80"/>
    </w:pPr>
    <w:rPr>
      <w:rFonts w:ascii="Georgia" w:eastAsia="Georgia" w:hAnsi="Georgia" w:cs="Georgia"/>
      <w:i/>
      <w:color w:val="666666"/>
      <w:sz w:val="48"/>
    </w:rPr>
  </w:style>
  <w:style w:type="character" w:styleId="CommentReference">
    <w:name w:val="annotation reference"/>
    <w:basedOn w:val="DefaultParagraphFont"/>
    <w:uiPriority w:val="99"/>
    <w:semiHidden/>
    <w:unhideWhenUsed/>
    <w:rsid w:val="003D2352"/>
    <w:rPr>
      <w:sz w:val="16"/>
      <w:szCs w:val="16"/>
    </w:rPr>
  </w:style>
  <w:style w:type="paragraph" w:styleId="CommentText">
    <w:name w:val="annotation text"/>
    <w:basedOn w:val="Normal"/>
    <w:link w:val="CommentTextChar"/>
    <w:uiPriority w:val="99"/>
    <w:semiHidden/>
    <w:unhideWhenUsed/>
    <w:rsid w:val="003D2352"/>
    <w:pPr>
      <w:spacing w:line="240" w:lineRule="auto"/>
    </w:pPr>
    <w:rPr>
      <w:sz w:val="20"/>
      <w:szCs w:val="20"/>
    </w:rPr>
  </w:style>
  <w:style w:type="character" w:customStyle="1" w:styleId="CommentTextChar">
    <w:name w:val="Comment Text Char"/>
    <w:basedOn w:val="DefaultParagraphFont"/>
    <w:link w:val="CommentText"/>
    <w:uiPriority w:val="99"/>
    <w:semiHidden/>
    <w:rsid w:val="003D2352"/>
    <w:rPr>
      <w:sz w:val="20"/>
      <w:szCs w:val="20"/>
    </w:rPr>
  </w:style>
  <w:style w:type="paragraph" w:styleId="CommentSubject">
    <w:name w:val="annotation subject"/>
    <w:basedOn w:val="CommentText"/>
    <w:next w:val="CommentText"/>
    <w:link w:val="CommentSubjectChar"/>
    <w:uiPriority w:val="99"/>
    <w:semiHidden/>
    <w:unhideWhenUsed/>
    <w:rsid w:val="003D2352"/>
    <w:rPr>
      <w:b/>
      <w:bCs/>
    </w:rPr>
  </w:style>
  <w:style w:type="character" w:customStyle="1" w:styleId="CommentSubjectChar">
    <w:name w:val="Comment Subject Char"/>
    <w:basedOn w:val="CommentTextChar"/>
    <w:link w:val="CommentSubject"/>
    <w:uiPriority w:val="99"/>
    <w:semiHidden/>
    <w:rsid w:val="003D2352"/>
    <w:rPr>
      <w:b/>
      <w:bCs/>
      <w:sz w:val="20"/>
      <w:szCs w:val="20"/>
    </w:rPr>
  </w:style>
  <w:style w:type="paragraph" w:styleId="BalloonText">
    <w:name w:val="Balloon Text"/>
    <w:basedOn w:val="Normal"/>
    <w:link w:val="BalloonTextChar"/>
    <w:uiPriority w:val="99"/>
    <w:semiHidden/>
    <w:unhideWhenUsed/>
    <w:rsid w:val="003D23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3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55176C"/>
    <w:pPr>
      <w:spacing w:before="480" w:after="120"/>
      <w:outlineLvl w:val="0"/>
    </w:pPr>
    <w:rPr>
      <w:b/>
      <w:sz w:val="36"/>
    </w:rPr>
  </w:style>
  <w:style w:type="paragraph" w:styleId="Heading2">
    <w:name w:val="heading 2"/>
    <w:basedOn w:val="Normal1"/>
    <w:next w:val="Normal1"/>
    <w:rsid w:val="0055176C"/>
    <w:pPr>
      <w:spacing w:before="360" w:after="80"/>
      <w:outlineLvl w:val="1"/>
    </w:pPr>
    <w:rPr>
      <w:b/>
      <w:sz w:val="28"/>
    </w:rPr>
  </w:style>
  <w:style w:type="paragraph" w:styleId="Heading3">
    <w:name w:val="heading 3"/>
    <w:basedOn w:val="Normal1"/>
    <w:next w:val="Normal1"/>
    <w:rsid w:val="0055176C"/>
    <w:pPr>
      <w:spacing w:before="280" w:after="80"/>
      <w:outlineLvl w:val="2"/>
    </w:pPr>
    <w:rPr>
      <w:b/>
      <w:color w:val="666666"/>
      <w:sz w:val="24"/>
    </w:rPr>
  </w:style>
  <w:style w:type="paragraph" w:styleId="Heading4">
    <w:name w:val="heading 4"/>
    <w:basedOn w:val="Normal1"/>
    <w:next w:val="Normal1"/>
    <w:rsid w:val="0055176C"/>
    <w:pPr>
      <w:spacing w:before="240" w:after="40"/>
      <w:outlineLvl w:val="3"/>
    </w:pPr>
    <w:rPr>
      <w:i/>
      <w:color w:val="666666"/>
    </w:rPr>
  </w:style>
  <w:style w:type="paragraph" w:styleId="Heading5">
    <w:name w:val="heading 5"/>
    <w:basedOn w:val="Normal1"/>
    <w:next w:val="Normal1"/>
    <w:rsid w:val="0055176C"/>
    <w:pPr>
      <w:spacing w:before="220" w:after="40"/>
      <w:outlineLvl w:val="4"/>
    </w:pPr>
    <w:rPr>
      <w:b/>
      <w:color w:val="666666"/>
      <w:sz w:val="20"/>
    </w:rPr>
  </w:style>
  <w:style w:type="paragraph" w:styleId="Heading6">
    <w:name w:val="heading 6"/>
    <w:basedOn w:val="Normal1"/>
    <w:next w:val="Normal1"/>
    <w:rsid w:val="0055176C"/>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5176C"/>
    <w:pPr>
      <w:spacing w:after="0"/>
    </w:pPr>
    <w:rPr>
      <w:rFonts w:ascii="Arial" w:eastAsia="Arial" w:hAnsi="Arial" w:cs="Arial"/>
      <w:color w:val="000000"/>
    </w:rPr>
  </w:style>
  <w:style w:type="paragraph" w:styleId="Title">
    <w:name w:val="Title"/>
    <w:basedOn w:val="Normal1"/>
    <w:next w:val="Normal1"/>
    <w:rsid w:val="0055176C"/>
    <w:pPr>
      <w:spacing w:before="480" w:after="120"/>
    </w:pPr>
    <w:rPr>
      <w:b/>
      <w:sz w:val="72"/>
    </w:rPr>
  </w:style>
  <w:style w:type="paragraph" w:styleId="Subtitle">
    <w:name w:val="Subtitle"/>
    <w:basedOn w:val="Normal1"/>
    <w:next w:val="Normal1"/>
    <w:rsid w:val="0055176C"/>
    <w:pPr>
      <w:spacing w:before="360" w:after="80"/>
    </w:pPr>
    <w:rPr>
      <w:rFonts w:ascii="Georgia" w:eastAsia="Georgia" w:hAnsi="Georgia" w:cs="Georgia"/>
      <w:i/>
      <w:color w:val="666666"/>
      <w:sz w:val="48"/>
    </w:rPr>
  </w:style>
  <w:style w:type="character" w:styleId="CommentReference">
    <w:name w:val="annotation reference"/>
    <w:basedOn w:val="DefaultParagraphFont"/>
    <w:uiPriority w:val="99"/>
    <w:semiHidden/>
    <w:unhideWhenUsed/>
    <w:rsid w:val="003D2352"/>
    <w:rPr>
      <w:sz w:val="16"/>
      <w:szCs w:val="16"/>
    </w:rPr>
  </w:style>
  <w:style w:type="paragraph" w:styleId="CommentText">
    <w:name w:val="annotation text"/>
    <w:basedOn w:val="Normal"/>
    <w:link w:val="CommentTextChar"/>
    <w:uiPriority w:val="99"/>
    <w:semiHidden/>
    <w:unhideWhenUsed/>
    <w:rsid w:val="003D2352"/>
    <w:pPr>
      <w:spacing w:line="240" w:lineRule="auto"/>
    </w:pPr>
    <w:rPr>
      <w:sz w:val="20"/>
      <w:szCs w:val="20"/>
    </w:rPr>
  </w:style>
  <w:style w:type="character" w:customStyle="1" w:styleId="CommentTextChar">
    <w:name w:val="Comment Text Char"/>
    <w:basedOn w:val="DefaultParagraphFont"/>
    <w:link w:val="CommentText"/>
    <w:uiPriority w:val="99"/>
    <w:semiHidden/>
    <w:rsid w:val="003D2352"/>
    <w:rPr>
      <w:sz w:val="20"/>
      <w:szCs w:val="20"/>
    </w:rPr>
  </w:style>
  <w:style w:type="paragraph" w:styleId="CommentSubject">
    <w:name w:val="annotation subject"/>
    <w:basedOn w:val="CommentText"/>
    <w:next w:val="CommentText"/>
    <w:link w:val="CommentSubjectChar"/>
    <w:uiPriority w:val="99"/>
    <w:semiHidden/>
    <w:unhideWhenUsed/>
    <w:rsid w:val="003D2352"/>
    <w:rPr>
      <w:b/>
      <w:bCs/>
    </w:rPr>
  </w:style>
  <w:style w:type="character" w:customStyle="1" w:styleId="CommentSubjectChar">
    <w:name w:val="Comment Subject Char"/>
    <w:basedOn w:val="CommentTextChar"/>
    <w:link w:val="CommentSubject"/>
    <w:uiPriority w:val="99"/>
    <w:semiHidden/>
    <w:rsid w:val="003D2352"/>
    <w:rPr>
      <w:b/>
      <w:bCs/>
      <w:sz w:val="20"/>
      <w:szCs w:val="20"/>
    </w:rPr>
  </w:style>
  <w:style w:type="paragraph" w:styleId="BalloonText">
    <w:name w:val="Balloon Text"/>
    <w:basedOn w:val="Normal"/>
    <w:link w:val="BalloonTextChar"/>
    <w:uiPriority w:val="99"/>
    <w:semiHidden/>
    <w:unhideWhenUsed/>
    <w:rsid w:val="003D23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3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907DDC70</Template>
  <TotalTime>25</TotalTime>
  <Pages>3</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mfa_whymath?.docx</vt:lpstr>
    </vt:vector>
  </TitlesOfParts>
  <Company>Federal Reserve Board</Company>
  <LinksUpToDate>false</LinksUpToDate>
  <CharactersWithSpaces>7123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mfa_whymath?.docx</dc:title>
  <dc:creator>Rachel E Boenigk</dc:creator>
  <cp:lastModifiedBy>Rachel E Boenigk</cp:lastModifiedBy>
  <cp:revision>3</cp:revision>
  <cp:lastPrinted>2012-12-05T16:20:00Z</cp:lastPrinted>
  <dcterms:created xsi:type="dcterms:W3CDTF">2012-12-05T21:53:00Z</dcterms:created>
  <dcterms:modified xsi:type="dcterms:W3CDTF">2012-12-05T22:18:00Z</dcterms:modified>
</cp:coreProperties>
</file>