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0EA" w:rsidRDefault="004675F5" w:rsidP="00D90242">
      <w:pPr>
        <w:pStyle w:val="NormalWeb"/>
        <w:spacing w:before="0" w:after="0" w:line="480" w:lineRule="auto"/>
        <w:jc w:val="center"/>
        <w:rPr>
          <w:b/>
          <w:sz w:val="32"/>
          <w:szCs w:val="32"/>
        </w:rPr>
      </w:pPr>
      <w:r>
        <w:rPr>
          <w:b/>
          <w:sz w:val="32"/>
          <w:szCs w:val="32"/>
        </w:rPr>
        <w:t xml:space="preserve">Systemic Risk </w:t>
      </w:r>
      <w:r w:rsidR="005A1170">
        <w:rPr>
          <w:b/>
          <w:sz w:val="32"/>
          <w:szCs w:val="32"/>
        </w:rPr>
        <w:t xml:space="preserve">Monitoring </w:t>
      </w:r>
      <w:r>
        <w:rPr>
          <w:b/>
          <w:sz w:val="32"/>
          <w:szCs w:val="32"/>
        </w:rPr>
        <w:t xml:space="preserve">and Financial Stability </w:t>
      </w:r>
      <w:r w:rsidR="00D51C10">
        <w:rPr>
          <w:b/>
          <w:sz w:val="32"/>
          <w:szCs w:val="32"/>
        </w:rPr>
        <w:t xml:space="preserve"> </w:t>
      </w:r>
    </w:p>
    <w:p w:rsidR="0088304C" w:rsidRDefault="00D1098A" w:rsidP="00ED4619">
      <w:pPr>
        <w:pStyle w:val="NormalWeb"/>
        <w:spacing w:before="0" w:after="0"/>
        <w:jc w:val="center"/>
        <w:rPr>
          <w:b/>
        </w:rPr>
      </w:pPr>
      <w:r w:rsidRPr="00ED4619">
        <w:rPr>
          <w:b/>
        </w:rPr>
        <w:t xml:space="preserve">JMCB – Federal Reserve Conference on Financial </w:t>
      </w:r>
      <w:r w:rsidR="00ED4619">
        <w:rPr>
          <w:b/>
        </w:rPr>
        <w:t>S</w:t>
      </w:r>
      <w:r w:rsidRPr="00ED4619">
        <w:rPr>
          <w:b/>
        </w:rPr>
        <w:t>tability</w:t>
      </w:r>
      <w:r w:rsidR="00ED4619">
        <w:rPr>
          <w:b/>
        </w:rPr>
        <w:t xml:space="preserve"> </w:t>
      </w:r>
    </w:p>
    <w:p w:rsidR="00D1098A" w:rsidRDefault="00D1098A" w:rsidP="00ED4619">
      <w:pPr>
        <w:pStyle w:val="NormalWeb"/>
        <w:spacing w:before="0" w:after="0"/>
        <w:jc w:val="center"/>
        <w:rPr>
          <w:b/>
        </w:rPr>
      </w:pPr>
      <w:r w:rsidRPr="00ED4619">
        <w:rPr>
          <w:b/>
        </w:rPr>
        <w:t>Sept 2011</w:t>
      </w:r>
    </w:p>
    <w:p w:rsidR="00ED4619" w:rsidRPr="00ED4619" w:rsidRDefault="00ED4619" w:rsidP="00ED4619">
      <w:pPr>
        <w:pStyle w:val="NormalWeb"/>
        <w:spacing w:before="0" w:after="0"/>
        <w:jc w:val="center"/>
        <w:rPr>
          <w:b/>
        </w:rPr>
      </w:pPr>
      <w:r>
        <w:rPr>
          <w:b/>
        </w:rPr>
        <w:t>Nellie Liang</w:t>
      </w:r>
      <w:r w:rsidR="003F01C1">
        <w:rPr>
          <w:rStyle w:val="FootnoteReference"/>
          <w:b/>
        </w:rPr>
        <w:footnoteReference w:id="1"/>
      </w:r>
    </w:p>
    <w:p w:rsidR="00C97C65" w:rsidRPr="00F81C01" w:rsidRDefault="00C97C65" w:rsidP="00C97C65">
      <w:pPr>
        <w:pStyle w:val="NormalWeb"/>
        <w:spacing w:before="0" w:after="0"/>
        <w:jc w:val="center"/>
        <w:rPr>
          <w:b/>
        </w:rPr>
      </w:pPr>
    </w:p>
    <w:p w:rsidR="00157D48" w:rsidRDefault="004675F5" w:rsidP="009B049E">
      <w:pPr>
        <w:pStyle w:val="NormalWeb"/>
        <w:spacing w:before="0" w:after="0" w:line="480" w:lineRule="auto"/>
        <w:rPr>
          <w:rFonts w:cs="Times New Roman"/>
        </w:rPr>
      </w:pPr>
      <w:r>
        <w:tab/>
      </w:r>
      <w:r w:rsidR="00157D48">
        <w:t>Like other central banks, the Fed</w:t>
      </w:r>
      <w:r w:rsidR="00DF26FF">
        <w:t>eral Reserve</w:t>
      </w:r>
      <w:r w:rsidR="00197412">
        <w:t xml:space="preserve"> </w:t>
      </w:r>
      <w:r w:rsidR="00157D48">
        <w:t xml:space="preserve">traditionally has had responsibility for financial stability, primarily as the lender of last resort.  In addition, </w:t>
      </w:r>
      <w:r w:rsidR="004915E7">
        <w:t>the Fed</w:t>
      </w:r>
      <w:r w:rsidR="006A518E">
        <w:t>eral Reserve</w:t>
      </w:r>
      <w:r w:rsidR="004915E7">
        <w:t xml:space="preserve"> has had regulatory and supervisory responsibilities for many </w:t>
      </w:r>
      <w:r w:rsidR="00157D48">
        <w:t>large</w:t>
      </w:r>
      <w:r w:rsidR="004915E7">
        <w:t xml:space="preserve"> banking</w:t>
      </w:r>
      <w:r w:rsidR="00157D48">
        <w:t xml:space="preserve"> institutions</w:t>
      </w:r>
      <w:r w:rsidR="004915E7">
        <w:t xml:space="preserve">. </w:t>
      </w:r>
      <w:r w:rsidR="00157D48">
        <w:t xml:space="preserve"> The Dodd-Frank Act</w:t>
      </w:r>
      <w:r w:rsidR="00BC5C4F">
        <w:t xml:space="preserve"> (DFA)</w:t>
      </w:r>
      <w:r w:rsidR="00BC5C4F">
        <w:rPr>
          <w:rStyle w:val="FootnoteReference"/>
        </w:rPr>
        <w:footnoteReference w:id="2"/>
      </w:r>
      <w:r w:rsidR="00157D48">
        <w:t xml:space="preserve"> expands </w:t>
      </w:r>
      <w:r w:rsidR="00DF26FF">
        <w:t xml:space="preserve">those </w:t>
      </w:r>
      <w:r w:rsidR="00157D48">
        <w:t xml:space="preserve">responsibilities. It requires that </w:t>
      </w:r>
      <w:r w:rsidR="00CA0041">
        <w:t xml:space="preserve">the Fed </w:t>
      </w:r>
      <w:r w:rsidR="004915E7">
        <w:t>be the primary supervisor for the largest BHCs and nonbank financial institutions</w:t>
      </w:r>
      <w:r w:rsidR="00BD7386">
        <w:t xml:space="preserve"> designated as systemically important</w:t>
      </w:r>
      <w:r w:rsidR="004915E7">
        <w:t xml:space="preserve">, and </w:t>
      </w:r>
      <w:r w:rsidR="00A9654F">
        <w:t>a</w:t>
      </w:r>
      <w:r w:rsidR="00157D48">
        <w:t xml:space="preserve">dopt a </w:t>
      </w:r>
      <w:proofErr w:type="spellStart"/>
      <w:r w:rsidR="00157D48">
        <w:t>macroprudential</w:t>
      </w:r>
      <w:proofErr w:type="spellEnd"/>
      <w:r w:rsidR="00157D48">
        <w:t xml:space="preserve"> approach to supervision and regulation</w:t>
      </w:r>
      <w:r w:rsidR="004915E7">
        <w:t xml:space="preserve">. </w:t>
      </w:r>
      <w:r w:rsidR="00157D48">
        <w:t xml:space="preserve"> </w:t>
      </w:r>
      <w:bookmarkStart w:id="15" w:name="OLE_LINK1"/>
      <w:bookmarkStart w:id="16" w:name="OLE_LINK2"/>
      <w:r w:rsidR="00157D48">
        <w:t xml:space="preserve">Such an approach would supplement the focus on the safety and soundness of an individual institution with explicit consideration of threats to the stability of the financial sector as a whole.  </w:t>
      </w:r>
      <w:bookmarkEnd w:id="15"/>
      <w:bookmarkEnd w:id="16"/>
      <w:r w:rsidR="00BC5C4F">
        <w:t>DFA</w:t>
      </w:r>
      <w:r w:rsidR="00157D48">
        <w:t xml:space="preserve"> also imposes greater accountability for financial stability</w:t>
      </w:r>
      <w:r w:rsidR="00197412">
        <w:t>.</w:t>
      </w:r>
      <w:r w:rsidR="00E54B9A">
        <w:t xml:space="preserve"> The Chairman of the Federal Reserve </w:t>
      </w:r>
      <w:r w:rsidR="00197412">
        <w:t xml:space="preserve">Board </w:t>
      </w:r>
      <w:r w:rsidR="00E54B9A">
        <w:t xml:space="preserve">is a voting member of the </w:t>
      </w:r>
      <w:r w:rsidR="00DF26FF">
        <w:t xml:space="preserve">new </w:t>
      </w:r>
      <w:r w:rsidR="00E54B9A">
        <w:t xml:space="preserve">Council, which has nine other voting members and is chaired by the </w:t>
      </w:r>
      <w:proofErr w:type="gramStart"/>
      <w:r w:rsidR="00E54B9A">
        <w:t>Secretary of the Treasury.</w:t>
      </w:r>
      <w:proofErr w:type="gramEnd"/>
      <w:r w:rsidR="00E54B9A">
        <w:t xml:space="preserve"> As a member of the Council, </w:t>
      </w:r>
      <w:r w:rsidR="00DF26FF">
        <w:t xml:space="preserve">the </w:t>
      </w:r>
      <w:r w:rsidR="00197412">
        <w:t xml:space="preserve">Board </w:t>
      </w:r>
      <w:r w:rsidR="00DF26FF">
        <w:t>is</w:t>
      </w:r>
      <w:r w:rsidR="00157D48">
        <w:t xml:space="preserve"> obligated</w:t>
      </w:r>
      <w:r w:rsidR="00E54B9A">
        <w:t xml:space="preserve"> </w:t>
      </w:r>
      <w:r w:rsidR="00157D48">
        <w:t xml:space="preserve">to identify structural weaknesses and emerging </w:t>
      </w:r>
      <w:r w:rsidR="00E54B9A">
        <w:t>r</w:t>
      </w:r>
      <w:r w:rsidR="00157D48">
        <w:t>isks</w:t>
      </w:r>
      <w:r w:rsidR="00E54B9A">
        <w:t xml:space="preserve"> in the financial system</w:t>
      </w:r>
      <w:r w:rsidR="00157D48">
        <w:t xml:space="preserve">, and recommend </w:t>
      </w:r>
      <w:r w:rsidR="00536395">
        <w:t xml:space="preserve">financial regulatory and </w:t>
      </w:r>
      <w:proofErr w:type="spellStart"/>
      <w:r w:rsidR="00536395">
        <w:t>macroprudential</w:t>
      </w:r>
      <w:proofErr w:type="spellEnd"/>
      <w:r w:rsidR="00536395">
        <w:t xml:space="preserve"> </w:t>
      </w:r>
      <w:r w:rsidR="00157D48">
        <w:t xml:space="preserve">policies to increase </w:t>
      </w:r>
      <w:r w:rsidR="00E54B9A">
        <w:t>its</w:t>
      </w:r>
      <w:r w:rsidR="00157D48">
        <w:t xml:space="preserve"> resilience</w:t>
      </w:r>
      <w:r w:rsidR="00E54B9A">
        <w:t xml:space="preserve">. </w:t>
      </w:r>
      <w:r w:rsidR="00157D48">
        <w:t xml:space="preserve">  </w:t>
      </w:r>
      <w:r w:rsidR="00157D48">
        <w:rPr>
          <w:rFonts w:cs="Times New Roman"/>
        </w:rPr>
        <w:t xml:space="preserve">     </w:t>
      </w:r>
    </w:p>
    <w:p w:rsidR="00641772" w:rsidRDefault="00641772" w:rsidP="00641772">
      <w:pPr>
        <w:pStyle w:val="NormalWeb"/>
        <w:spacing w:before="0" w:after="0" w:line="480" w:lineRule="auto"/>
        <w:ind w:firstLine="720"/>
      </w:pPr>
      <w:r>
        <w:t xml:space="preserve">I briefly </w:t>
      </w:r>
      <w:r w:rsidR="00ED4619">
        <w:t xml:space="preserve">outline </w:t>
      </w:r>
      <w:r>
        <w:t xml:space="preserve">the key elements of a </w:t>
      </w:r>
      <w:r w:rsidR="00ED4619">
        <w:t xml:space="preserve">new </w:t>
      </w:r>
      <w:r>
        <w:t>systemic risk monitor and accompanying policy framework</w:t>
      </w:r>
      <w:r w:rsidR="00ED4619">
        <w:t xml:space="preserve"> being developed </w:t>
      </w:r>
      <w:r w:rsidR="00197412">
        <w:t xml:space="preserve">at the Board </w:t>
      </w:r>
      <w:r w:rsidR="00ED4619">
        <w:t xml:space="preserve">to meet </w:t>
      </w:r>
      <w:r w:rsidR="00536395">
        <w:t>its</w:t>
      </w:r>
      <w:r w:rsidR="00ED4619">
        <w:t xml:space="preserve"> new financial stability responsibilities</w:t>
      </w:r>
      <w:r>
        <w:t>. This work is ongoing and will require progress on new models, data, and organizational structures to implement effectively</w:t>
      </w:r>
      <w:r w:rsidR="0085443D">
        <w:t>.</w:t>
      </w:r>
      <w:r>
        <w:t xml:space="preserve">  </w:t>
      </w:r>
      <w:r w:rsidR="00ED4619">
        <w:t>I</w:t>
      </w:r>
      <w:r w:rsidR="00197412">
        <w:t xml:space="preserve">mportantly, </w:t>
      </w:r>
      <w:r w:rsidR="00ED4619">
        <w:t xml:space="preserve">it will require a culture </w:t>
      </w:r>
      <w:r w:rsidR="00197412">
        <w:t xml:space="preserve">that promotes </w:t>
      </w:r>
      <w:r w:rsidR="008A52C0">
        <w:t xml:space="preserve">better communication across many groups, including supervisors, micro economists, </w:t>
      </w:r>
      <w:r w:rsidR="008A52C0">
        <w:lastRenderedPageBreak/>
        <w:t>and macro economists within the Fed, as well as across regulatory agencies.</w:t>
      </w:r>
      <w:r w:rsidR="00536395">
        <w:t xml:space="preserve">  It builds on and complements traditional work related to bank holding company supervision and regulation, financial regulatory reforms, and monetary policy.   </w:t>
      </w:r>
      <w:r w:rsidR="008A52C0">
        <w:t xml:space="preserve">  </w:t>
      </w:r>
      <w:r>
        <w:t xml:space="preserve">  </w:t>
      </w:r>
    </w:p>
    <w:p w:rsidR="00246A75" w:rsidRDefault="00246A75" w:rsidP="00CA0041">
      <w:pPr>
        <w:pStyle w:val="NormalWeb"/>
        <w:spacing w:before="0" w:after="0" w:line="480" w:lineRule="auto"/>
        <w:ind w:firstLine="720"/>
      </w:pPr>
    </w:p>
    <w:p w:rsidR="00B433DB" w:rsidRDefault="0012467A" w:rsidP="0053205F">
      <w:pPr>
        <w:pStyle w:val="NormalWeb"/>
        <w:numPr>
          <w:ilvl w:val="0"/>
          <w:numId w:val="4"/>
        </w:numPr>
        <w:spacing w:before="0" w:after="0" w:line="480" w:lineRule="auto"/>
        <w:rPr>
          <w:b/>
        </w:rPr>
      </w:pPr>
      <w:r>
        <w:rPr>
          <w:b/>
        </w:rPr>
        <w:t>Assessment of s</w:t>
      </w:r>
      <w:r w:rsidR="004915E7">
        <w:rPr>
          <w:b/>
        </w:rPr>
        <w:t>ystemic risk</w:t>
      </w:r>
    </w:p>
    <w:p w:rsidR="00AB199C" w:rsidRDefault="00AB199C" w:rsidP="003C1929">
      <w:pPr>
        <w:pStyle w:val="NormalWeb"/>
        <w:spacing w:before="0" w:after="0" w:line="480" w:lineRule="auto"/>
        <w:ind w:firstLine="720"/>
      </w:pPr>
      <w:r>
        <w:t xml:space="preserve">The recent financial crisis </w:t>
      </w:r>
      <w:r w:rsidR="004915E7">
        <w:t xml:space="preserve">demonstrates vividly </w:t>
      </w:r>
      <w:r>
        <w:t xml:space="preserve">that </w:t>
      </w:r>
      <w:r w:rsidR="00AC17C2">
        <w:t xml:space="preserve">there are </w:t>
      </w:r>
      <w:r w:rsidR="00E54B9A">
        <w:t>many</w:t>
      </w:r>
      <w:r>
        <w:t xml:space="preserve"> channels through which </w:t>
      </w:r>
      <w:r w:rsidR="006913D4">
        <w:t>seemingly small losses</w:t>
      </w:r>
      <w:r>
        <w:t xml:space="preserve"> can become systemic and threaten </w:t>
      </w:r>
      <w:r w:rsidR="00E54B9A">
        <w:t xml:space="preserve">financial </w:t>
      </w:r>
      <w:r>
        <w:t>stability</w:t>
      </w:r>
      <w:r w:rsidR="00E54B9A">
        <w:t>.</w:t>
      </w:r>
      <w:r>
        <w:t xml:space="preserve"> </w:t>
      </w:r>
      <w:r w:rsidR="00CF199C">
        <w:t>S</w:t>
      </w:r>
      <w:r>
        <w:t>ystem</w:t>
      </w:r>
      <w:r w:rsidR="00836336">
        <w:t>ic</w:t>
      </w:r>
      <w:r>
        <w:t xml:space="preserve"> risk arise</w:t>
      </w:r>
      <w:r w:rsidR="00EB3E40">
        <w:t>s</w:t>
      </w:r>
      <w:r>
        <w:t xml:space="preserve"> when </w:t>
      </w:r>
      <w:r w:rsidR="006913D4">
        <w:t>shocks</w:t>
      </w:r>
      <w:r w:rsidR="000801EF">
        <w:t xml:space="preserve"> are amplified and</w:t>
      </w:r>
      <w:r w:rsidR="00F44C33">
        <w:t xml:space="preserve"> </w:t>
      </w:r>
      <w:r>
        <w:t xml:space="preserve">inflict significant damage on the </w:t>
      </w:r>
      <w:r w:rsidR="00CF199C">
        <w:t xml:space="preserve">broader </w:t>
      </w:r>
      <w:r>
        <w:t xml:space="preserve">financial system and broader economy.  </w:t>
      </w:r>
      <w:r w:rsidR="0023576E">
        <w:t>Th</w:t>
      </w:r>
      <w:r w:rsidR="00DF26FF">
        <w:t>e</w:t>
      </w:r>
      <w:r w:rsidR="00EB3E40">
        <w:t xml:space="preserve"> g</w:t>
      </w:r>
      <w:r w:rsidR="0023576E">
        <w:t xml:space="preserve">oal of a </w:t>
      </w:r>
      <w:r w:rsidR="00EB3E40">
        <w:t>financial stability authority is to</w:t>
      </w:r>
      <w:r w:rsidR="0023576E">
        <w:t xml:space="preserve"> identify</w:t>
      </w:r>
      <w:r w:rsidR="00DF26FF">
        <w:t xml:space="preserve"> </w:t>
      </w:r>
      <w:r w:rsidR="006913D4">
        <w:t>shocks</w:t>
      </w:r>
      <w:r w:rsidR="00DF26FF">
        <w:t xml:space="preserve"> and </w:t>
      </w:r>
      <w:r w:rsidR="0004081F">
        <w:t xml:space="preserve">vulnerabilities—the </w:t>
      </w:r>
      <w:r w:rsidR="00DF26FF">
        <w:t>potential amplification</w:t>
      </w:r>
      <w:r w:rsidR="0023576E">
        <w:t xml:space="preserve"> </w:t>
      </w:r>
      <w:r w:rsidR="00803B4C">
        <w:t>channels</w:t>
      </w:r>
      <w:r w:rsidR="0004081F">
        <w:t>--</w:t>
      </w:r>
      <w:r w:rsidR="00EB3E40">
        <w:t>and to preemptively address these vulnerabilities in order to reduce the frequency and severity of crises in the future.</w:t>
      </w:r>
      <w:r w:rsidR="0023576E">
        <w:t xml:space="preserve">  </w:t>
      </w:r>
      <w:r w:rsidR="00CF199C">
        <w:t xml:space="preserve">The financial system performs effectively, and is stable, when it is sufficiently resilient to absorb shocks and perform its function of allocating capital and credit, and facilitating payments.  </w:t>
      </w:r>
    </w:p>
    <w:p w:rsidR="008E1826" w:rsidRDefault="00AB199C" w:rsidP="00BF160A">
      <w:pPr>
        <w:pStyle w:val="NormalWeb"/>
        <w:spacing w:before="0" w:after="0" w:line="480" w:lineRule="auto"/>
      </w:pPr>
      <w:r>
        <w:tab/>
      </w:r>
      <w:r w:rsidR="0023576E">
        <w:t>Many researchers have looked at how</w:t>
      </w:r>
      <w:r w:rsidR="00014D92">
        <w:t xml:space="preserve"> losses in </w:t>
      </w:r>
      <w:r w:rsidR="00DF66F5">
        <w:t xml:space="preserve">the relatively small </w:t>
      </w:r>
      <w:r w:rsidR="000801EF">
        <w:t>subprime mortgage</w:t>
      </w:r>
      <w:r w:rsidR="00DF66F5">
        <w:t xml:space="preserve"> market</w:t>
      </w:r>
      <w:r w:rsidR="000801EF">
        <w:t xml:space="preserve"> could have triggered such a severe financial crisis a</w:t>
      </w:r>
      <w:r w:rsidR="0053205F">
        <w:t xml:space="preserve">nd the Great Recession. </w:t>
      </w:r>
      <w:r w:rsidR="003F01C1">
        <w:t xml:space="preserve"> Recent papers</w:t>
      </w:r>
      <w:r w:rsidR="000801EF">
        <w:t xml:space="preserve"> </w:t>
      </w:r>
      <w:r w:rsidR="003F01C1">
        <w:t>highlight</w:t>
      </w:r>
      <w:r w:rsidR="000801EF">
        <w:t xml:space="preserve"> multiple </w:t>
      </w:r>
      <w:r w:rsidR="0004081F">
        <w:t>potential vulnerabilities</w:t>
      </w:r>
      <w:r w:rsidR="00014D92">
        <w:t xml:space="preserve">, including </w:t>
      </w:r>
      <w:r w:rsidR="006913D4">
        <w:t xml:space="preserve">weak financial firms, </w:t>
      </w:r>
      <w:r w:rsidR="0004081F">
        <w:t xml:space="preserve">substantial </w:t>
      </w:r>
      <w:proofErr w:type="spellStart"/>
      <w:r w:rsidR="00014D92">
        <w:t>inter</w:t>
      </w:r>
      <w:r w:rsidR="0004081F">
        <w:t>linkages</w:t>
      </w:r>
      <w:proofErr w:type="spellEnd"/>
      <w:r w:rsidR="0023576E">
        <w:t xml:space="preserve"> </w:t>
      </w:r>
      <w:r w:rsidR="00AC251C">
        <w:t>a</w:t>
      </w:r>
      <w:r w:rsidR="003530C6">
        <w:t xml:space="preserve">cross </w:t>
      </w:r>
      <w:r w:rsidR="006913D4">
        <w:t>these</w:t>
      </w:r>
      <w:r w:rsidR="0004081F">
        <w:t xml:space="preserve"> </w:t>
      </w:r>
      <w:r w:rsidR="00AC251C">
        <w:t>firms</w:t>
      </w:r>
      <w:r w:rsidR="0023576E">
        <w:t xml:space="preserve">, </w:t>
      </w:r>
      <w:r w:rsidR="00836336">
        <w:t xml:space="preserve">complex </w:t>
      </w:r>
      <w:r w:rsidR="0074159B">
        <w:t xml:space="preserve">financial products, </w:t>
      </w:r>
      <w:r w:rsidR="006913D4">
        <w:t xml:space="preserve">and </w:t>
      </w:r>
      <w:r w:rsidR="0004081F">
        <w:t xml:space="preserve">excessive </w:t>
      </w:r>
      <w:r w:rsidR="00CF199C">
        <w:t xml:space="preserve">leverage </w:t>
      </w:r>
      <w:r w:rsidR="0074159B">
        <w:t xml:space="preserve">and </w:t>
      </w:r>
      <w:r w:rsidR="006913D4">
        <w:t>maturity mismatch fueled by the shadow banking system</w:t>
      </w:r>
      <w:r w:rsidR="003F01C1">
        <w:t xml:space="preserve"> (see e.g., </w:t>
      </w:r>
      <w:proofErr w:type="spellStart"/>
      <w:r w:rsidR="003F01C1">
        <w:t>Brunnermeier</w:t>
      </w:r>
      <w:proofErr w:type="spellEnd"/>
      <w:r w:rsidR="003F01C1">
        <w:t xml:space="preserve">, 2009; Adrian and Shin, 2010; Gorton and </w:t>
      </w:r>
      <w:proofErr w:type="spellStart"/>
      <w:r w:rsidR="003F01C1">
        <w:t>Metrick</w:t>
      </w:r>
      <w:proofErr w:type="spellEnd"/>
      <w:r w:rsidR="003F01C1">
        <w:t>, 201</w:t>
      </w:r>
      <w:r w:rsidR="00BC5C4F">
        <w:t>2</w:t>
      </w:r>
      <w:r w:rsidR="003F01C1">
        <w:t xml:space="preserve">; </w:t>
      </w:r>
      <w:proofErr w:type="spellStart"/>
      <w:r w:rsidR="003F01C1">
        <w:t>Acharya</w:t>
      </w:r>
      <w:proofErr w:type="spellEnd"/>
      <w:r w:rsidR="003F01C1">
        <w:t xml:space="preserve">, </w:t>
      </w:r>
      <w:proofErr w:type="spellStart"/>
      <w:r w:rsidR="003F01C1">
        <w:t>Schnabl</w:t>
      </w:r>
      <w:proofErr w:type="spellEnd"/>
      <w:r w:rsidR="003F01C1">
        <w:t xml:space="preserve">, and Suarez, 2011; </w:t>
      </w:r>
      <w:proofErr w:type="spellStart"/>
      <w:r w:rsidR="003F01C1">
        <w:t>Covitz</w:t>
      </w:r>
      <w:proofErr w:type="spellEnd"/>
      <w:r w:rsidR="003F01C1">
        <w:t xml:space="preserve">, Liang, and Suarez, 2012).  </w:t>
      </w:r>
      <w:r w:rsidR="006913D4">
        <w:t>These vulnerabilities</w:t>
      </w:r>
      <w:r w:rsidR="0088304C">
        <w:t xml:space="preserve"> </w:t>
      </w:r>
      <w:r w:rsidR="00F514B0">
        <w:t xml:space="preserve">amplified the shock of subprime </w:t>
      </w:r>
      <w:r w:rsidR="006913D4">
        <w:t xml:space="preserve">losses </w:t>
      </w:r>
      <w:r w:rsidR="00F514B0">
        <w:t>from a fall in house prices</w:t>
      </w:r>
      <w:r w:rsidR="006913D4">
        <w:t xml:space="preserve"> through </w:t>
      </w:r>
      <w:r w:rsidR="0088304C">
        <w:t xml:space="preserve">direct </w:t>
      </w:r>
      <w:r w:rsidR="006913D4">
        <w:t xml:space="preserve">counterparty losses, </w:t>
      </w:r>
      <w:r w:rsidR="0088304C">
        <w:t xml:space="preserve">and indirect losses from </w:t>
      </w:r>
      <w:r w:rsidR="006913D4">
        <w:t>fire sales</w:t>
      </w:r>
      <w:r w:rsidR="003F01C1">
        <w:t>,</w:t>
      </w:r>
      <w:r w:rsidR="006913D4">
        <w:t xml:space="preserve"> </w:t>
      </w:r>
      <w:r w:rsidR="006A518E">
        <w:t xml:space="preserve">due to </w:t>
      </w:r>
      <w:r w:rsidR="006913D4">
        <w:t>coordination failures in short-term funding markets</w:t>
      </w:r>
      <w:r w:rsidR="006A518E">
        <w:t xml:space="preserve"> and contagion,</w:t>
      </w:r>
      <w:r w:rsidR="003F01C1">
        <w:t xml:space="preserve"> and deleveraging</w:t>
      </w:r>
      <w:r w:rsidR="006913D4">
        <w:t>.</w:t>
      </w:r>
      <w:r w:rsidR="00C97C65">
        <w:t xml:space="preserve"> </w:t>
      </w:r>
      <w:r w:rsidR="0088304C">
        <w:t xml:space="preserve"> </w:t>
      </w:r>
      <w:r w:rsidR="00014D92">
        <w:t xml:space="preserve">A simple stylized narrative of the story </w:t>
      </w:r>
      <w:r w:rsidR="0004081F">
        <w:t xml:space="preserve">illustrates </w:t>
      </w:r>
      <w:r w:rsidR="006A518E">
        <w:t xml:space="preserve">some of the </w:t>
      </w:r>
      <w:r w:rsidR="0004081F">
        <w:t>various amplification mechanisms</w:t>
      </w:r>
      <w:r w:rsidR="003F01C1">
        <w:t xml:space="preserve"> (see </w:t>
      </w:r>
      <w:commentRangeStart w:id="17"/>
      <w:r w:rsidR="003F01C1">
        <w:t xml:space="preserve">Gorton and </w:t>
      </w:r>
      <w:proofErr w:type="spellStart"/>
      <w:r w:rsidR="003F01C1">
        <w:lastRenderedPageBreak/>
        <w:t>Metrick</w:t>
      </w:r>
      <w:proofErr w:type="spellEnd"/>
      <w:r w:rsidR="003F01C1">
        <w:t>, 2012</w:t>
      </w:r>
      <w:commentRangeEnd w:id="17"/>
      <w:r w:rsidR="000138D9">
        <w:rPr>
          <w:rStyle w:val="CommentReference"/>
          <w:rFonts w:ascii="Calibri" w:hAnsi="Calibri"/>
        </w:rPr>
        <w:commentReference w:id="17"/>
      </w:r>
      <w:r w:rsidR="003F01C1">
        <w:t>, for a more detailed narrative based on recent research papers, and Bernanke, 201</w:t>
      </w:r>
      <w:r w:rsidR="00983C03">
        <w:t>0</w:t>
      </w:r>
      <w:r w:rsidR="003F01C1">
        <w:t xml:space="preserve">). </w:t>
      </w:r>
      <w:r w:rsidR="0004081F">
        <w:t xml:space="preserve"> U</w:t>
      </w:r>
      <w:r w:rsidR="00DF66F5">
        <w:t xml:space="preserve">nderwriting standards </w:t>
      </w:r>
      <w:r w:rsidR="00014D92">
        <w:t xml:space="preserve">in the lead-up to the crisis </w:t>
      </w:r>
      <w:r w:rsidR="0004081F">
        <w:t xml:space="preserve">were lax </w:t>
      </w:r>
      <w:r w:rsidR="00DF66F5">
        <w:t xml:space="preserve">as the </w:t>
      </w:r>
      <w:r w:rsidR="00014D92">
        <w:t xml:space="preserve">unregulated </w:t>
      </w:r>
      <w:r w:rsidR="00DF66F5">
        <w:t xml:space="preserve">shadow banking system bid ever more aggressively for </w:t>
      </w:r>
      <w:r w:rsidR="00014D92">
        <w:t xml:space="preserve">securitized </w:t>
      </w:r>
      <w:r w:rsidR="00DF66F5">
        <w:t xml:space="preserve">subprime mortgage assets.  As house prices </w:t>
      </w:r>
      <w:r w:rsidR="00F514B0">
        <w:t>fell,</w:t>
      </w:r>
      <w:r w:rsidR="00DF66F5">
        <w:t xml:space="preserve"> </w:t>
      </w:r>
      <w:r w:rsidR="00EB79EA">
        <w:t xml:space="preserve">losses in </w:t>
      </w:r>
      <w:r w:rsidR="00C51B71">
        <w:t>the value of subprime mortgages</w:t>
      </w:r>
      <w:r w:rsidR="00014D92">
        <w:t xml:space="preserve"> </w:t>
      </w:r>
      <w:r w:rsidR="00C51B71">
        <w:t>were amplified because they were financed in short-term fundin</w:t>
      </w:r>
      <w:r w:rsidR="00C70D3D">
        <w:t>g markets</w:t>
      </w:r>
      <w:r w:rsidR="0004081F">
        <w:t>, like the asset-backed commercial paper market, which then w</w:t>
      </w:r>
      <w:r w:rsidR="006913D4">
        <w:t xml:space="preserve">ere run by investors.  </w:t>
      </w:r>
      <w:r w:rsidR="00014D92">
        <w:t>Bank sponsors came under pressure to support some of these conduits, shrinking their capacity to provide other credit</w:t>
      </w:r>
      <w:r w:rsidR="00F514B0">
        <w:t>, and the decline in the value of mortgages and other assets from house price declines led to deleveraging</w:t>
      </w:r>
      <w:r w:rsidR="00014D92">
        <w:t>.  In addition, t</w:t>
      </w:r>
      <w:r w:rsidR="00DD7B63">
        <w:t>he s</w:t>
      </w:r>
      <w:r w:rsidR="007D1D18">
        <w:t>ecurities a</w:t>
      </w:r>
      <w:r w:rsidR="00DD7B63">
        <w:t xml:space="preserve">lso </w:t>
      </w:r>
      <w:r w:rsidR="00C70D3D">
        <w:t xml:space="preserve">were </w:t>
      </w:r>
      <w:r w:rsidR="00C51B71">
        <w:t xml:space="preserve">used as collateral </w:t>
      </w:r>
      <w:r w:rsidR="00014D92">
        <w:t xml:space="preserve">by broker-dealers and other market participants </w:t>
      </w:r>
      <w:r w:rsidR="00C51B71">
        <w:t xml:space="preserve">in </w:t>
      </w:r>
      <w:r w:rsidR="00014D92">
        <w:t xml:space="preserve">repo </w:t>
      </w:r>
      <w:r w:rsidR="00C51B71">
        <w:t>markets</w:t>
      </w:r>
      <w:r w:rsidR="00836336">
        <w:t>; falling c</w:t>
      </w:r>
      <w:r w:rsidR="006913D4">
        <w:t xml:space="preserve">ollateral values then sparked a </w:t>
      </w:r>
      <w:r w:rsidR="00836336">
        <w:t>run</w:t>
      </w:r>
      <w:r w:rsidR="00DD7B63">
        <w:t xml:space="preserve"> as</w:t>
      </w:r>
      <w:r w:rsidR="00836336">
        <w:t xml:space="preserve"> investors</w:t>
      </w:r>
      <w:r w:rsidR="00C51B71">
        <w:t xml:space="preserve"> </w:t>
      </w:r>
      <w:r w:rsidR="00EB3E40">
        <w:t xml:space="preserve">ran on </w:t>
      </w:r>
      <w:r w:rsidR="00C51B71">
        <w:t>broker-dealers financed in the repo market</w:t>
      </w:r>
      <w:r w:rsidR="00EB3E40">
        <w:t xml:space="preserve">.  </w:t>
      </w:r>
      <w:r w:rsidR="003F01C1">
        <w:t xml:space="preserve">The failure of the GSEs, the failure of Lehman, and the </w:t>
      </w:r>
      <w:r w:rsidR="008F4F44">
        <w:t>“</w:t>
      </w:r>
      <w:r w:rsidR="003F01C1">
        <w:t>break the buck</w:t>
      </w:r>
      <w:r w:rsidR="008F4F44">
        <w:t>”</w:t>
      </w:r>
      <w:r w:rsidR="003F01C1">
        <w:t xml:space="preserve"> event at the Primary Reserve Fund, led to further pullbacks in funding, </w:t>
      </w:r>
      <w:r w:rsidR="00CF199C">
        <w:t xml:space="preserve">actual or potential fire sales of subprime MBS </w:t>
      </w:r>
      <w:r w:rsidR="008F4F44">
        <w:t xml:space="preserve">which </w:t>
      </w:r>
      <w:r w:rsidR="00CF199C">
        <w:t>dr</w:t>
      </w:r>
      <w:r w:rsidR="00014D92">
        <w:t>ove</w:t>
      </w:r>
      <w:r w:rsidR="00CF199C">
        <w:t xml:space="preserve"> prices down</w:t>
      </w:r>
      <w:r w:rsidR="00014D92">
        <w:t xml:space="preserve"> further</w:t>
      </w:r>
      <w:r w:rsidR="006913D4">
        <w:t xml:space="preserve">, and </w:t>
      </w:r>
      <w:r w:rsidR="008F4F44">
        <w:t xml:space="preserve">intensified </w:t>
      </w:r>
      <w:r w:rsidR="006913D4">
        <w:t>d</w:t>
      </w:r>
      <w:r w:rsidR="00014D92">
        <w:t>eleveraging by financial intermediaries</w:t>
      </w:r>
      <w:r w:rsidR="008F4F44">
        <w:t xml:space="preserve">.  </w:t>
      </w:r>
      <w:r w:rsidR="00014D92">
        <w:t xml:space="preserve">  </w:t>
      </w:r>
      <w:r w:rsidR="00CF199C">
        <w:t xml:space="preserve"> </w:t>
      </w:r>
      <w:r w:rsidR="00C51B71">
        <w:t xml:space="preserve">  </w:t>
      </w:r>
      <w:r w:rsidR="00B433DB">
        <w:t xml:space="preserve"> </w:t>
      </w:r>
    </w:p>
    <w:p w:rsidR="00DA13A5" w:rsidRDefault="00C51B71" w:rsidP="0088304C">
      <w:pPr>
        <w:pStyle w:val="NormalWeb"/>
        <w:spacing w:before="0" w:after="0" w:line="480" w:lineRule="auto"/>
      </w:pPr>
      <w:r>
        <w:tab/>
      </w:r>
      <w:r w:rsidR="006913D4">
        <w:t>A</w:t>
      </w:r>
      <w:r w:rsidR="007146F3">
        <w:t xml:space="preserve">n effective systemic risk monitoring </w:t>
      </w:r>
      <w:r w:rsidR="006913D4">
        <w:t>effort</w:t>
      </w:r>
      <w:r w:rsidR="007146F3">
        <w:t xml:space="preserve"> </w:t>
      </w:r>
      <w:r w:rsidR="00DA13A5">
        <w:t>is based on identify</w:t>
      </w:r>
      <w:r w:rsidR="0085443D">
        <w:t xml:space="preserve">ing </w:t>
      </w:r>
      <w:r w:rsidR="0053205F">
        <w:t xml:space="preserve">a </w:t>
      </w:r>
      <w:r w:rsidR="0085443D">
        <w:t>range of</w:t>
      </w:r>
      <w:r w:rsidR="00DA13A5">
        <w:t xml:space="preserve"> possible shocks</w:t>
      </w:r>
      <w:r w:rsidR="0053205F">
        <w:t xml:space="preserve"> and</w:t>
      </w:r>
      <w:r w:rsidR="0085443D">
        <w:t xml:space="preserve"> </w:t>
      </w:r>
      <w:r w:rsidR="00385E1C">
        <w:t>assess</w:t>
      </w:r>
      <w:r w:rsidR="0085443D">
        <w:t>ing</w:t>
      </w:r>
      <w:r w:rsidR="00385E1C">
        <w:t xml:space="preserve"> vulnerabilities</w:t>
      </w:r>
      <w:r w:rsidR="00D1098A">
        <w:t>--</w:t>
      </w:r>
      <w:r w:rsidR="00385E1C">
        <w:t>the channels that can amplify shocks</w:t>
      </w:r>
      <w:r w:rsidR="0085443D">
        <w:t>.  Vulnerabilities can be structural, present in all conditions, such as interconnections and common exposures, or it can be cyclical, which vary with financial and economic conditions, such as increasing leverage and maturity transformation.  The main purpose of the monitoring effort is to then</w:t>
      </w:r>
      <w:r w:rsidR="00DA13A5">
        <w:t xml:space="preserve"> evaluate </w:t>
      </w:r>
      <w:r w:rsidR="00385E1C">
        <w:t xml:space="preserve">how possible shocks if amplified could disrupt </w:t>
      </w:r>
      <w:r w:rsidR="00DA13A5">
        <w:t xml:space="preserve">financial intermediation and real economic activity.  The success of this effort does not rest on unique foresight; instead, it explicitly builds on the view that it would be impossible to predict how any future crisis could fully play out.  </w:t>
      </w:r>
    </w:p>
    <w:p w:rsidR="00DA13A5" w:rsidRDefault="00DA13A5" w:rsidP="00DA13A5">
      <w:pPr>
        <w:pStyle w:val="NormalWeb"/>
        <w:spacing w:before="0" w:after="0" w:line="480" w:lineRule="auto"/>
        <w:ind w:firstLine="720"/>
      </w:pPr>
      <w:r>
        <w:lastRenderedPageBreak/>
        <w:t xml:space="preserve">While the approach is simple, the monitoring efforts are analytically intensive.  They require more data and advanced techniques to develop better measures of systemic risks, based on interconnections among firms and markets that likely vary over time. They require a better understanding of linkages between the financial sector and the </w:t>
      </w:r>
      <w:proofErr w:type="spellStart"/>
      <w:r>
        <w:t>macroeconomy</w:t>
      </w:r>
      <w:proofErr w:type="spellEnd"/>
      <w:r>
        <w:t xml:space="preserve">, and more focus on considering adverse outcomes that may not be the most likely, but certainly plausible. </w:t>
      </w:r>
    </w:p>
    <w:p w:rsidR="00506598" w:rsidRDefault="00506598" w:rsidP="00506598">
      <w:pPr>
        <w:pStyle w:val="NormalWeb"/>
        <w:spacing w:before="0" w:after="0" w:line="480" w:lineRule="auto"/>
        <w:ind w:firstLine="720"/>
      </w:pPr>
      <w:r>
        <w:t xml:space="preserve">Starting with the large and complex financial firms, we want to monitor the expected financial conditions and tail risks of these financial firms.  Researchers have developed a number of systemic risk measures for firms based on their stock prices and CDS premiums.  These measures are based on the insight that firms with high covariance </w:t>
      </w:r>
      <w:r w:rsidR="0088304C">
        <w:t xml:space="preserve">with the broader markets </w:t>
      </w:r>
      <w:r>
        <w:t>in bad states of the world will be more systemically risky.  For example, one measure</w:t>
      </w:r>
      <w:r w:rsidR="00983C03">
        <w:t xml:space="preserve">, </w:t>
      </w:r>
      <w:proofErr w:type="spellStart"/>
      <w:r w:rsidR="00983C03">
        <w:t>CoVaR</w:t>
      </w:r>
      <w:proofErr w:type="spellEnd"/>
      <w:r w:rsidR="00983C03">
        <w:t>,</w:t>
      </w:r>
      <w:r>
        <w:t xml:space="preserve"> estimates the increase in the value at risk of the financial system conditional on a firm’s distress.</w:t>
      </w:r>
      <w:r>
        <w:rPr>
          <w:rStyle w:val="FootnoteReference"/>
        </w:rPr>
        <w:footnoteReference w:id="3"/>
      </w:r>
      <w:r>
        <w:t xml:space="preserve">  Two others </w:t>
      </w:r>
      <w:r w:rsidR="0088304C">
        <w:t xml:space="preserve">look at a firm’s returns </w:t>
      </w:r>
      <w:r>
        <w:t>condition</w:t>
      </w:r>
      <w:r w:rsidR="0088304C">
        <w:t>al</w:t>
      </w:r>
      <w:r>
        <w:t xml:space="preserve"> on </w:t>
      </w:r>
      <w:r w:rsidR="0088304C">
        <w:t xml:space="preserve">weak returns for the broader </w:t>
      </w:r>
      <w:proofErr w:type="gramStart"/>
      <w:r w:rsidR="0088304C">
        <w:t>markets.</w:t>
      </w:r>
      <w:r>
        <w:rPr>
          <w:rStyle w:val="FootnoteReference"/>
        </w:rPr>
        <w:footnoteReference w:id="4"/>
      </w:r>
      <w:ins w:id="18" w:author="Rachel E Boenigk" w:date="2012-09-17T10:09:00Z">
        <w:r w:rsidR="000138D9" w:rsidRPr="000138D9">
          <w:rPr>
            <w:vertAlign w:val="superscript"/>
            <w:rPrChange w:id="19" w:author="Rachel E Boenigk" w:date="2012-09-17T10:09:00Z">
              <w:rPr/>
            </w:rPrChange>
          </w:rPr>
          <w:t>,</w:t>
        </w:r>
      </w:ins>
      <w:proofErr w:type="gramEnd"/>
      <w:r>
        <w:rPr>
          <w:rStyle w:val="FootnoteReference"/>
        </w:rPr>
        <w:footnoteReference w:id="5"/>
      </w:r>
      <w:r>
        <w:t xml:space="preserve">   Some have criticized these market-based measures on the grounds that investors might not really know much about the interconnections of the firms</w:t>
      </w:r>
      <w:r w:rsidR="0088304C">
        <w:t xml:space="preserve"> and the sensitivity to strains in broader markets</w:t>
      </w:r>
      <w:r>
        <w:t xml:space="preserve">.  Nonetheless, these types of measures capture how markets perceive how specific firms would perform in bad states of the world.  Moreover, even without full information, investors’ perceptions can raise funding and capital costs for these firms, and thus have important implications for their viability.  </w:t>
      </w:r>
    </w:p>
    <w:p w:rsidR="00506598" w:rsidRDefault="00506598" w:rsidP="00506598">
      <w:pPr>
        <w:pStyle w:val="NormalWeb"/>
        <w:spacing w:before="0" w:after="0" w:line="480" w:lineRule="auto"/>
        <w:ind w:firstLine="720"/>
      </w:pPr>
      <w:r>
        <w:lastRenderedPageBreak/>
        <w:t xml:space="preserve">A promising measure of the systemic risk of </w:t>
      </w:r>
      <w:r w:rsidR="004038FA">
        <w:t>the largest</w:t>
      </w:r>
      <w:r>
        <w:t xml:space="preserve"> institution</w:t>
      </w:r>
      <w:r w:rsidR="004038FA">
        <w:t>s</w:t>
      </w:r>
      <w:r>
        <w:t xml:space="preserve"> is based on </w:t>
      </w:r>
      <w:r w:rsidR="004038FA">
        <w:t xml:space="preserve">regular </w:t>
      </w:r>
      <w:r w:rsidR="00D1098A">
        <w:t xml:space="preserve">supervisory stress tests, such as the </w:t>
      </w:r>
      <w:r w:rsidR="0053205F">
        <w:t xml:space="preserve">type originated in the </w:t>
      </w:r>
      <w:r w:rsidR="00D1098A">
        <w:t>Supervisory Capital Assessment Program in 2009.  These</w:t>
      </w:r>
      <w:r>
        <w:t xml:space="preserve"> measure</w:t>
      </w:r>
      <w:r w:rsidR="00D1098A">
        <w:t>s</w:t>
      </w:r>
      <w:r>
        <w:t xml:space="preserve"> will be based on firm-specific </w:t>
      </w:r>
      <w:r w:rsidR="0012467A">
        <w:t xml:space="preserve">detailed </w:t>
      </w:r>
      <w:r w:rsidR="004038FA">
        <w:t xml:space="preserve">asset </w:t>
      </w:r>
      <w:r>
        <w:t>information</w:t>
      </w:r>
      <w:r w:rsidR="004038FA">
        <w:t xml:space="preserve"> collected by supervisors</w:t>
      </w:r>
      <w:r>
        <w:t>, and will be a forward-looking assessment of firm</w:t>
      </w:r>
      <w:r w:rsidR="0012467A">
        <w:t>s’</w:t>
      </w:r>
      <w:r>
        <w:t xml:space="preserve"> exposures to </w:t>
      </w:r>
      <w:r w:rsidR="004038FA">
        <w:t xml:space="preserve">a scenario with adverse </w:t>
      </w:r>
      <w:r>
        <w:t>macroeconomic or financial risks</w:t>
      </w:r>
      <w:r w:rsidR="004038FA">
        <w:t xml:space="preserve">.  The firms’ assessments will be </w:t>
      </w:r>
      <w:r w:rsidR="0012467A">
        <w:t xml:space="preserve">evaluated jointly and so reflect losses when multiple firms are stressed at the same time.  This rigorous summary measure of the vulnerability of firms to stressed economic and financial conditions </w:t>
      </w:r>
      <w:r w:rsidR="004038FA">
        <w:t>are</w:t>
      </w:r>
      <w:r w:rsidR="0012467A">
        <w:t xml:space="preserve"> an improvement over market-based indicators to the extent that supervisors have better insight than outside market participants.   </w:t>
      </w:r>
    </w:p>
    <w:p w:rsidR="00506598" w:rsidRDefault="00506598" w:rsidP="00506598">
      <w:pPr>
        <w:pStyle w:val="NormalWeb"/>
        <w:spacing w:before="0" w:after="0" w:line="480" w:lineRule="auto"/>
        <w:ind w:firstLine="720"/>
      </w:pPr>
      <w:r>
        <w:t>Network analysis built from data on direct interconnections between firms is potentially quite valuable to evaluate the potential for systemic risk.  It would allow regulators to estimate how the distress of a given firm would directly affect the other firms in the network, and also to simulate follow-on effects, which can be very significant.  Because good data on connections among firms are quite limited, however, only a few countries’ banking systems, such as those in Austria and Canada, have been mapped, though some researchers have usefully applied network analysis to cross-country banking data, and document a significant increase in interconnections since the late 1980s.</w:t>
      </w:r>
      <w:r>
        <w:rPr>
          <w:rStyle w:val="FootnoteCharacters"/>
        </w:rPr>
        <w:footnoteReference w:id="6"/>
      </w:r>
      <w:r>
        <w:t xml:space="preserve">  </w:t>
      </w:r>
    </w:p>
    <w:p w:rsidR="00506598" w:rsidRDefault="00506598" w:rsidP="00506598">
      <w:pPr>
        <w:pStyle w:val="NormalWeb"/>
        <w:spacing w:before="0" w:after="0" w:line="480" w:lineRule="auto"/>
        <w:ind w:firstLine="720"/>
      </w:pPr>
      <w:r>
        <w:t xml:space="preserve">Imbalances in financial markets are another way risks can become systemic.  Thus, systemic risk monitor reports need to encompass more than </w:t>
      </w:r>
      <w:r w:rsidR="00D1098A">
        <w:t>institutions</w:t>
      </w:r>
      <w:r>
        <w:t xml:space="preserve">.  Financial imbalances could be reflected in narrow risk premiums, fueled by high </w:t>
      </w:r>
      <w:r w:rsidR="00D1098A">
        <w:t>leverage and short-term funding</w:t>
      </w:r>
      <w:r>
        <w:t xml:space="preserve">, </w:t>
      </w:r>
      <w:commentRangeStart w:id="25"/>
      <w:r>
        <w:t>and</w:t>
      </w:r>
      <w:commentRangeEnd w:id="25"/>
      <w:r w:rsidR="000138D9">
        <w:rPr>
          <w:rStyle w:val="CommentReference"/>
          <w:rFonts w:ascii="Calibri" w:hAnsi="Calibri"/>
        </w:rPr>
        <w:commentReference w:id="25"/>
      </w:r>
      <w:r>
        <w:t xml:space="preserve"> </w:t>
      </w:r>
      <w:r>
        <w:lastRenderedPageBreak/>
        <w:t xml:space="preserve">the proliferation of new products and innovations that operate in the shadows beyond regulatory boundaries.        </w:t>
      </w:r>
    </w:p>
    <w:p w:rsidR="00506598" w:rsidRDefault="00506598" w:rsidP="00506598">
      <w:pPr>
        <w:pStyle w:val="NormalWeb"/>
        <w:spacing w:before="0" w:after="0" w:line="480" w:lineRule="auto"/>
      </w:pPr>
      <w:r>
        <w:tab/>
        <w:t xml:space="preserve">On this front, we want to assess risk premiums for major asset classes.  Some aggregate financial conditions indexes, based on principal components of various risk spreads, may also capture the extent to which low discount rates are common to many asset classes.  Options on asset prices can also reveal a skew in investors’ views about downside risks and a rapid unwind that could cause markets to become dysfunctional.  High and increasing </w:t>
      </w:r>
      <w:proofErr w:type="gramStart"/>
      <w:r>
        <w:t>leverage,</w:t>
      </w:r>
      <w:proofErr w:type="gramEnd"/>
      <w:r>
        <w:t xml:space="preserve"> and maturity mismatch in the financial and nonfinancial sectors of the economy can also pose risks.  A new survey of major dealers was initiated by the Fed about a year ago to gain insight into the availability and terms of credit for securities financing and OTC derivatives.</w:t>
      </w:r>
      <w:r>
        <w:rPr>
          <w:rStyle w:val="FootnoteReference"/>
        </w:rPr>
        <w:footnoteReference w:id="7"/>
      </w:r>
      <w:r>
        <w:t xml:space="preserve">  At the same time, the Fed is better utilizing its existing data collection efforts, such as the Flow of Funds accounts, to measure the reliance of the debt of the nonfinancial sector on unstable short-term funding sources. </w:t>
      </w:r>
    </w:p>
    <w:p w:rsidR="00506598" w:rsidRDefault="00506598" w:rsidP="00506598">
      <w:pPr>
        <w:pStyle w:val="NormalWeb"/>
        <w:spacing w:before="0" w:after="0" w:line="480" w:lineRule="auto"/>
      </w:pPr>
      <w:r>
        <w:tab/>
        <w:t xml:space="preserve">In addition, as the central bank, we are especially interested in evaluating how possible risks could disrupt the availability and terms of credit, and thus have adverse effects on the real economy.  We also draw on structural macro models of the U.S. economy and foreign economies, such as FRB-US, and DSGE models to better understand the interaction of the financial system and real activity, to simulate plausible adverse scenarios, and to help evaluate potential policy tools.  Much work is ongoing at the Fed and in the academic community to enrich the financial sectors in these models.  </w:t>
      </w:r>
    </w:p>
    <w:p w:rsidR="007146F3" w:rsidRDefault="007146F3" w:rsidP="00B433DB">
      <w:pPr>
        <w:spacing w:after="0" w:line="360" w:lineRule="auto"/>
        <w:rPr>
          <w:rFonts w:ascii="Times New Roman" w:hAnsi="Times New Roman" w:cs="Times New Roman"/>
          <w:b/>
          <w:sz w:val="24"/>
          <w:szCs w:val="24"/>
        </w:rPr>
      </w:pPr>
    </w:p>
    <w:p w:rsidR="001E4B80" w:rsidRDefault="0012467A" w:rsidP="0053205F">
      <w:pPr>
        <w:pStyle w:val="NormalWeb"/>
        <w:numPr>
          <w:ilvl w:val="0"/>
          <w:numId w:val="4"/>
        </w:numPr>
        <w:spacing w:before="0" w:after="0" w:line="480" w:lineRule="auto"/>
        <w:rPr>
          <w:b/>
        </w:rPr>
      </w:pPr>
      <w:proofErr w:type="spellStart"/>
      <w:r>
        <w:rPr>
          <w:b/>
        </w:rPr>
        <w:t>M</w:t>
      </w:r>
      <w:r w:rsidR="00B433DB" w:rsidRPr="0025766C">
        <w:rPr>
          <w:b/>
        </w:rPr>
        <w:t>acroprudential</w:t>
      </w:r>
      <w:proofErr w:type="spellEnd"/>
      <w:r w:rsidR="00B433DB" w:rsidRPr="0025766C">
        <w:rPr>
          <w:b/>
        </w:rPr>
        <w:t xml:space="preserve"> policies</w:t>
      </w:r>
      <w:r w:rsidR="0025766C">
        <w:rPr>
          <w:b/>
        </w:rPr>
        <w:t xml:space="preserve">  </w:t>
      </w:r>
    </w:p>
    <w:p w:rsidR="001E4B80" w:rsidRDefault="001E4B80" w:rsidP="000A74BA">
      <w:pPr>
        <w:pStyle w:val="NormalWeb"/>
        <w:spacing w:before="0" w:after="0" w:line="480" w:lineRule="auto"/>
        <w:ind w:firstLine="720"/>
        <w:rPr>
          <w:b/>
        </w:rPr>
      </w:pPr>
      <w:r>
        <w:lastRenderedPageBreak/>
        <w:t xml:space="preserve">In considering </w:t>
      </w:r>
      <w:proofErr w:type="spellStart"/>
      <w:r w:rsidR="0053205F">
        <w:t>macroprudential</w:t>
      </w:r>
      <w:proofErr w:type="spellEnd"/>
      <w:r w:rsidR="0053205F">
        <w:t xml:space="preserve"> </w:t>
      </w:r>
      <w:r>
        <w:t>policies, one has to recognize that systemic ris</w:t>
      </w:r>
      <w:r w:rsidR="0053205F">
        <w:t>k is inherently a</w:t>
      </w:r>
      <w:r w:rsidR="0079570F">
        <w:t xml:space="preserve"> </w:t>
      </w:r>
      <w:r w:rsidR="0053205F">
        <w:t>n</w:t>
      </w:r>
      <w:r w:rsidR="0079570F">
        <w:t>egative</w:t>
      </w:r>
      <w:r w:rsidR="0053205F">
        <w:t xml:space="preserve"> externality, arising from fire sales or coordination failures, for example.  </w:t>
      </w:r>
      <w:proofErr w:type="spellStart"/>
      <w:r w:rsidR="0053205F">
        <w:t>Macroprudential</w:t>
      </w:r>
      <w:proofErr w:type="spellEnd"/>
      <w:r>
        <w:t xml:space="preserve"> policies </w:t>
      </w:r>
      <w:r w:rsidR="0053205F">
        <w:t xml:space="preserve">are </w:t>
      </w:r>
      <w:r>
        <w:t xml:space="preserve">justified because firms lack private incentives to mitigate this externality.  As research indicates, the recent crisis had multiple causes, and reflected interactions between built-up cyclical imbalances and structural risks.  </w:t>
      </w:r>
      <w:proofErr w:type="spellStart"/>
      <w:r>
        <w:t>Macroprudential</w:t>
      </w:r>
      <w:proofErr w:type="spellEnd"/>
      <w:r>
        <w:t xml:space="preserve"> policies can address both types of systemic risks.  Policies can be aimed at vulnerabilities that build with extended periods of favorable economic and financial conditions.  Such policies are designed to “lean against the</w:t>
      </w:r>
      <w:r w:rsidR="00D1098A">
        <w:t xml:space="preserve"> wind” to prevent, for example, </w:t>
      </w:r>
      <w:r>
        <w:t>credit-fueled asset bubbles that could unwind in destabilizing ways</w:t>
      </w:r>
      <w:r w:rsidR="00D1098A">
        <w:t>, but perhaps more importantly to bolster the resilience of financial institutions when the bubble inevitably bursts</w:t>
      </w:r>
      <w:r>
        <w:t>.  Policies also can be aimed at reducing structural vulnerabilities, such as those arising from regulatory gaps or weak business models, to increase the resilience of the financial system. Key examples of structural risks are complex linkages across firms, the perception of too-big-to-fail institutions, and the unstable business model of money market mutual funds.</w:t>
      </w:r>
    </w:p>
    <w:p w:rsidR="00C4492E" w:rsidRDefault="00506598" w:rsidP="000A74BA">
      <w:pPr>
        <w:pStyle w:val="NormalWeb"/>
        <w:spacing w:before="0" w:after="0" w:line="480" w:lineRule="auto"/>
        <w:ind w:firstLine="720"/>
      </w:pPr>
      <w:r>
        <w:t>To mitigate threats posed by the too-big-to-fail problem, the Fed is developing a package of enhanced prudential standards, including higher capital and leverage requirements, liquidity standards, stress testing, and resolution plans for large complex financial institutions.   We also are working with the Council to designate systemically important nonbank financial institutions and financial market utilities that would become subject to enhanced prudential oversight by the Fed and other agencies</w:t>
      </w:r>
      <w:r w:rsidR="00197412">
        <w:t>, to reduce the systemic risks were such a firm to fail</w:t>
      </w:r>
      <w:r>
        <w:t xml:space="preserve">.  In addition, we have proposed rules to set margin requirements for over-the-counter derivatives, with more stringent requirements for contracts between certain parties whose default would have greater risk of triggering a cascade. </w:t>
      </w:r>
      <w:r w:rsidR="00C4492E">
        <w:t xml:space="preserve">  </w:t>
      </w:r>
    </w:p>
    <w:p w:rsidR="0020657E" w:rsidRDefault="00506598" w:rsidP="005C1454">
      <w:pPr>
        <w:pStyle w:val="NormalWeb"/>
        <w:spacing w:before="0" w:after="0" w:line="480" w:lineRule="auto"/>
        <w:ind w:firstLine="720"/>
      </w:pPr>
      <w:r>
        <w:lastRenderedPageBreak/>
        <w:t>W</w:t>
      </w:r>
      <w:r w:rsidR="00DF26FF">
        <w:t xml:space="preserve">e have </w:t>
      </w:r>
      <w:r w:rsidR="00157D48">
        <w:rPr>
          <w:rFonts w:cs="Times New Roman"/>
        </w:rPr>
        <w:t>publicly urged the SEC to take additional steps to mitigate the risk of runs on money market funds</w:t>
      </w:r>
      <w:r w:rsidR="00B74185">
        <w:rPr>
          <w:rFonts w:cs="Times New Roman"/>
        </w:rPr>
        <w:t xml:space="preserve">.  </w:t>
      </w:r>
      <w:r w:rsidR="00DF26FF">
        <w:rPr>
          <w:rFonts w:cs="Times New Roman"/>
        </w:rPr>
        <w:t xml:space="preserve">In the annual report, </w:t>
      </w:r>
      <w:r w:rsidR="00B74185">
        <w:rPr>
          <w:rFonts w:cs="Times New Roman"/>
        </w:rPr>
        <w:t>the Council recommended that the SEC continue to pursue reform alternatives,</w:t>
      </w:r>
      <w:r w:rsidR="00157D48">
        <w:rPr>
          <w:rFonts w:cs="Times New Roman"/>
        </w:rPr>
        <w:t xml:space="preserve"> such as mandatory floating net asset value, capital buffers to absorb fund losses, or deterrents to redemptions.  We also, through an inter-agency task force, are working to increase the stability of the tri-party repo market by limiting intraday credit exposures and strengthening collateral management practices.</w:t>
      </w:r>
      <w:r w:rsidR="003C1929">
        <w:t xml:space="preserve">  </w:t>
      </w:r>
      <w:r w:rsidR="00765203">
        <w:t xml:space="preserve">  </w:t>
      </w:r>
      <w:r w:rsidR="0020657E">
        <w:t xml:space="preserve">   </w:t>
      </w:r>
      <w:r w:rsidR="000A74BA">
        <w:t xml:space="preserve">    </w:t>
      </w:r>
    </w:p>
    <w:p w:rsidR="005B4026" w:rsidRDefault="007E279E" w:rsidP="006F599E">
      <w:pPr>
        <w:pStyle w:val="NormalWeb"/>
        <w:spacing w:before="0" w:after="0" w:line="480" w:lineRule="auto"/>
      </w:pPr>
      <w:r>
        <w:tab/>
        <w:t>At times when build-ups appear on track to becoming excessive, p</w:t>
      </w:r>
      <w:r w:rsidR="00460019">
        <w:t xml:space="preserve">olicy makers may want to take </w:t>
      </w:r>
      <w:r>
        <w:t xml:space="preserve">pre-emptive </w:t>
      </w:r>
      <w:r w:rsidR="00460019">
        <w:t>actions</w:t>
      </w:r>
      <w:r>
        <w:t xml:space="preserve"> to mitigate costs of a possible disorderly unwind.  In addition to p</w:t>
      </w:r>
      <w:r w:rsidR="00C51EE7">
        <w:t xml:space="preserve">ublic statements about </w:t>
      </w:r>
      <w:r w:rsidR="002C2996">
        <w:t xml:space="preserve">possible </w:t>
      </w:r>
      <w:r w:rsidR="00C51EE7">
        <w:t>excesses</w:t>
      </w:r>
      <w:r>
        <w:t xml:space="preserve"> </w:t>
      </w:r>
      <w:r w:rsidR="00C51EE7">
        <w:t>or heightened supervisory attention and guidance</w:t>
      </w:r>
      <w:r>
        <w:t xml:space="preserve">, there are other targeted </w:t>
      </w:r>
      <w:proofErr w:type="spellStart"/>
      <w:r w:rsidR="00E842C8">
        <w:t>macroprudential</w:t>
      </w:r>
      <w:proofErr w:type="spellEnd"/>
      <w:r w:rsidR="00460019">
        <w:t xml:space="preserve"> tools </w:t>
      </w:r>
      <w:r>
        <w:t xml:space="preserve">designed </w:t>
      </w:r>
      <w:r w:rsidR="00460019">
        <w:t>to lean against t</w:t>
      </w:r>
      <w:r w:rsidR="00082A78">
        <w:t>he wind</w:t>
      </w:r>
      <w:r w:rsidR="00C51EE7">
        <w:t xml:space="preserve">.  One </w:t>
      </w:r>
      <w:r w:rsidR="00E93B58">
        <w:t>proposal</w:t>
      </w:r>
      <w:r w:rsidR="00C51EE7">
        <w:t xml:space="preserve"> </w:t>
      </w:r>
      <w:r w:rsidR="002C2996">
        <w:t>is</w:t>
      </w:r>
      <w:r w:rsidR="00C51EE7">
        <w:t xml:space="preserve"> the </w:t>
      </w:r>
      <w:r w:rsidR="006A75D9">
        <w:t xml:space="preserve">countercyclical capital buffer in Basel III </w:t>
      </w:r>
      <w:r w:rsidR="00082A78">
        <w:t xml:space="preserve">should </w:t>
      </w:r>
      <w:r w:rsidR="00861922">
        <w:t xml:space="preserve">aggregate </w:t>
      </w:r>
      <w:r w:rsidR="006A75D9">
        <w:t xml:space="preserve">credit grow </w:t>
      </w:r>
      <w:r w:rsidR="00082A78">
        <w:t>“too quickly</w:t>
      </w:r>
      <w:r w:rsidR="00CA3F0A">
        <w:t>.</w:t>
      </w:r>
      <w:r w:rsidR="00082A78">
        <w:t xml:space="preserve">” </w:t>
      </w:r>
      <w:r w:rsidR="00CA3F0A">
        <w:t xml:space="preserve"> Other</w:t>
      </w:r>
      <w:r w:rsidR="00C51EE7">
        <w:t>s</w:t>
      </w:r>
      <w:r w:rsidR="00CA3F0A">
        <w:t xml:space="preserve"> include countercyclical margin requirements, </w:t>
      </w:r>
      <w:r w:rsidR="00082A78">
        <w:t xml:space="preserve">or higher LTVs or DTIs </w:t>
      </w:r>
      <w:r w:rsidR="005A1170">
        <w:t xml:space="preserve">when </w:t>
      </w:r>
      <w:r w:rsidR="00647B82">
        <w:t>borrower</w:t>
      </w:r>
      <w:r w:rsidR="005A1170">
        <w:t>s</w:t>
      </w:r>
      <w:r w:rsidR="00647B82">
        <w:t xml:space="preserve"> be</w:t>
      </w:r>
      <w:r w:rsidR="00082A78">
        <w:t>gin to get too lever</w:t>
      </w:r>
      <w:r w:rsidR="005A1170">
        <w:t>ed</w:t>
      </w:r>
      <w:r w:rsidR="00082A78">
        <w:t xml:space="preserve">. </w:t>
      </w:r>
      <w:r w:rsidR="005A1170">
        <w:t xml:space="preserve"> </w:t>
      </w:r>
      <w:r w:rsidR="00CA3F0A">
        <w:t xml:space="preserve">Evidence to date on the efficacy of such tools is limited, and there </w:t>
      </w:r>
      <w:r w:rsidR="005B4026">
        <w:t xml:space="preserve">are many implementation </w:t>
      </w:r>
      <w:r w:rsidR="00CA3F0A">
        <w:t>hurdles</w:t>
      </w:r>
      <w:r w:rsidR="005B4026">
        <w:t>, such as when to act</w:t>
      </w:r>
      <w:r w:rsidR="00974981">
        <w:t>,</w:t>
      </w:r>
      <w:r w:rsidR="005B4026">
        <w:t xml:space="preserve"> with </w:t>
      </w:r>
      <w:r w:rsidR="00CA3F0A">
        <w:t>what force, a</w:t>
      </w:r>
      <w:r w:rsidR="00974981">
        <w:t xml:space="preserve">nd </w:t>
      </w:r>
      <w:r w:rsidR="00CA3F0A">
        <w:t xml:space="preserve">how to coordinate </w:t>
      </w:r>
      <w:r w:rsidR="00974981">
        <w:t>global</w:t>
      </w:r>
      <w:r w:rsidR="00CA3F0A">
        <w:t>ly</w:t>
      </w:r>
      <w:r w:rsidR="007D3A79">
        <w:t xml:space="preserve">.  </w:t>
      </w:r>
      <w:r w:rsidR="00B326FC">
        <w:t>While advocates recognize the limited evidence of benefits for such targeted tools</w:t>
      </w:r>
      <w:r>
        <w:t>—much based on lessons gleaned from experiences in other countries</w:t>
      </w:r>
      <w:r w:rsidR="00A20F49">
        <w:t xml:space="preserve">—they view </w:t>
      </w:r>
      <w:r w:rsidR="00B326FC">
        <w:t>the alternative of no</w:t>
      </w:r>
      <w:r w:rsidR="00A20F49">
        <w:t xml:space="preserve"> action</w:t>
      </w:r>
      <w:r w:rsidR="00B326FC">
        <w:t xml:space="preserve"> </w:t>
      </w:r>
      <w:r w:rsidR="00A20F49">
        <w:t xml:space="preserve">as too </w:t>
      </w:r>
      <w:r w:rsidR="00B326FC">
        <w:t>costly</w:t>
      </w:r>
      <w:r w:rsidR="00A20F49">
        <w:t>.</w:t>
      </w:r>
      <w:r w:rsidR="005B4026">
        <w:t xml:space="preserve"> </w:t>
      </w:r>
    </w:p>
    <w:p w:rsidR="0025766C" w:rsidRDefault="0025766C" w:rsidP="006F599E">
      <w:pPr>
        <w:pStyle w:val="NormalWeb"/>
        <w:spacing w:before="0" w:after="0" w:line="480" w:lineRule="auto"/>
      </w:pPr>
    </w:p>
    <w:p w:rsidR="0025766C" w:rsidRDefault="0012467A" w:rsidP="0012467A">
      <w:pPr>
        <w:pStyle w:val="NormalWeb"/>
        <w:numPr>
          <w:ilvl w:val="0"/>
          <w:numId w:val="3"/>
        </w:numPr>
        <w:spacing w:before="0" w:after="0" w:line="480" w:lineRule="auto"/>
      </w:pPr>
      <w:r>
        <w:rPr>
          <w:b/>
        </w:rPr>
        <w:t>Ch</w:t>
      </w:r>
      <w:r w:rsidR="00B74693" w:rsidRPr="00B74693">
        <w:rPr>
          <w:b/>
        </w:rPr>
        <w:t>allenges</w:t>
      </w:r>
    </w:p>
    <w:p w:rsidR="00030760" w:rsidRDefault="004014EF" w:rsidP="0025766C">
      <w:pPr>
        <w:pStyle w:val="NormalWeb"/>
        <w:spacing w:before="0" w:after="0" w:line="480" w:lineRule="auto"/>
        <w:ind w:firstLine="360"/>
      </w:pPr>
      <w:r>
        <w:t xml:space="preserve">There are </w:t>
      </w:r>
      <w:r w:rsidR="007758EF">
        <w:t xml:space="preserve">many </w:t>
      </w:r>
      <w:r>
        <w:t>significant challenges</w:t>
      </w:r>
      <w:r w:rsidR="00A20F49">
        <w:t xml:space="preserve"> to </w:t>
      </w:r>
      <w:r w:rsidR="00CF2F59">
        <w:t xml:space="preserve">identifying threats to </w:t>
      </w:r>
      <w:r w:rsidR="00A20F49">
        <w:t>financial stability</w:t>
      </w:r>
      <w:r w:rsidR="00CF2F59">
        <w:t xml:space="preserve"> and appropriate policy actions.  </w:t>
      </w:r>
      <w:r>
        <w:t>I’ve discussed some of those associated with developing a robust systemic risk monitor</w:t>
      </w:r>
      <w:r w:rsidR="00B326FC">
        <w:t>ing effort</w:t>
      </w:r>
      <w:r>
        <w:t>.  The information needs are immense. Resear</w:t>
      </w:r>
      <w:r w:rsidR="007758EF">
        <w:t xml:space="preserve">ch on how risks are propagated </w:t>
      </w:r>
      <w:r>
        <w:t>is still in early stages, both because of insufficient</w:t>
      </w:r>
      <w:r w:rsidR="00B326FC">
        <w:t xml:space="preserve"> data and complexity of linkages</w:t>
      </w:r>
      <w:r>
        <w:t xml:space="preserve">. </w:t>
      </w:r>
      <w:r w:rsidR="00F83962">
        <w:t xml:space="preserve">   </w:t>
      </w:r>
      <w:r w:rsidR="00B80CF4">
        <w:lastRenderedPageBreak/>
        <w:t>In addition, i</w:t>
      </w:r>
      <w:r>
        <w:t xml:space="preserve">n </w:t>
      </w:r>
      <w:r w:rsidR="00C53994">
        <w:t xml:space="preserve">considering potential </w:t>
      </w:r>
      <w:r>
        <w:t xml:space="preserve">policies to </w:t>
      </w:r>
      <w:r w:rsidR="00A20F49">
        <w:t>address building vulnerabilities,</w:t>
      </w:r>
      <w:r>
        <w:t xml:space="preserve"> we </w:t>
      </w:r>
      <w:r w:rsidR="006A75D9">
        <w:t>would be</w:t>
      </w:r>
      <w:r>
        <w:t>, almost by definition, taking away the punch bowl</w:t>
      </w:r>
      <w:r w:rsidR="006A75D9">
        <w:t xml:space="preserve"> just as the party’s getting fun</w:t>
      </w:r>
      <w:r>
        <w:t xml:space="preserve">.  </w:t>
      </w:r>
      <w:r w:rsidR="007758EF">
        <w:t xml:space="preserve">While this stance may not be unusual for a central banker, we have less </w:t>
      </w:r>
      <w:r w:rsidR="006A75D9">
        <w:t xml:space="preserve">experience </w:t>
      </w:r>
      <w:r w:rsidR="007758EF">
        <w:t>than for monetary policy</w:t>
      </w:r>
      <w:r w:rsidR="00C53994">
        <w:t>,</w:t>
      </w:r>
      <w:r w:rsidR="007758EF">
        <w:t xml:space="preserve"> where </w:t>
      </w:r>
      <w:r w:rsidR="00A20F49">
        <w:t xml:space="preserve">over time, </w:t>
      </w:r>
      <w:r w:rsidR="007758EF">
        <w:t xml:space="preserve">tools and targets </w:t>
      </w:r>
      <w:r w:rsidR="00C53994">
        <w:t xml:space="preserve">have become </w:t>
      </w:r>
      <w:r w:rsidR="007758EF">
        <w:t>well-defined</w:t>
      </w:r>
      <w:r w:rsidR="00A20F49">
        <w:t xml:space="preserve"> and policy formulation quite sophisticated. </w:t>
      </w:r>
      <w:r w:rsidR="00EF6038">
        <w:t xml:space="preserve">  </w:t>
      </w:r>
      <w:r w:rsidR="007758EF">
        <w:t xml:space="preserve">  </w:t>
      </w:r>
      <w:r w:rsidR="00B80CF4">
        <w:t xml:space="preserve">   </w:t>
      </w:r>
    </w:p>
    <w:p w:rsidR="004014EF" w:rsidRDefault="00B80CF4" w:rsidP="005C1454">
      <w:pPr>
        <w:pStyle w:val="NormalWeb"/>
        <w:spacing w:before="0" w:after="0" w:line="480" w:lineRule="auto"/>
        <w:ind w:firstLine="720"/>
      </w:pPr>
      <w:r>
        <w:t>A final challenge is to create a culture of</w:t>
      </w:r>
      <w:r w:rsidR="004014EF">
        <w:t xml:space="preserve"> more effective communication </w:t>
      </w:r>
      <w:r>
        <w:t xml:space="preserve">across many groups, including </w:t>
      </w:r>
      <w:r w:rsidR="00AF74AF">
        <w:t>supervisors</w:t>
      </w:r>
      <w:r w:rsidR="004014EF">
        <w:t xml:space="preserve">, micro </w:t>
      </w:r>
      <w:r w:rsidR="00AF74AF">
        <w:t xml:space="preserve">economists, </w:t>
      </w:r>
      <w:r>
        <w:t xml:space="preserve">and </w:t>
      </w:r>
      <w:r w:rsidR="004014EF">
        <w:t>macro economists</w:t>
      </w:r>
      <w:r>
        <w:t xml:space="preserve"> within the Fed</w:t>
      </w:r>
      <w:r w:rsidR="004014EF">
        <w:t xml:space="preserve">, </w:t>
      </w:r>
      <w:r w:rsidR="00CF2F59">
        <w:t xml:space="preserve">and </w:t>
      </w:r>
      <w:r>
        <w:t>a</w:t>
      </w:r>
      <w:r w:rsidR="004014EF">
        <w:t xml:space="preserve">cross </w:t>
      </w:r>
      <w:r>
        <w:t>regulatory agencies</w:t>
      </w:r>
      <w:r w:rsidR="00CF2F59">
        <w:t xml:space="preserve"> that do not regularly share information</w:t>
      </w:r>
      <w:r>
        <w:t>.  In addition,</w:t>
      </w:r>
      <w:r w:rsidR="004014EF">
        <w:t xml:space="preserve"> </w:t>
      </w:r>
      <w:r w:rsidR="00CF2F59">
        <w:t xml:space="preserve">it is important to </w:t>
      </w:r>
      <w:r>
        <w:t xml:space="preserve">engage actively with the outside community of researchers and analysts.  </w:t>
      </w:r>
      <w:r w:rsidR="00553EE5">
        <w:t>To that end, w</w:t>
      </w:r>
      <w:r>
        <w:t xml:space="preserve">e </w:t>
      </w:r>
      <w:r w:rsidR="00553EE5">
        <w:t xml:space="preserve">will </w:t>
      </w:r>
      <w:r>
        <w:t xml:space="preserve">need more standardized and </w:t>
      </w:r>
      <w:proofErr w:type="gramStart"/>
      <w:r>
        <w:t>more timely</w:t>
      </w:r>
      <w:proofErr w:type="gramEnd"/>
      <w:r>
        <w:t xml:space="preserve"> data, and greater disclosure</w:t>
      </w:r>
      <w:r w:rsidR="00553EE5">
        <w:t xml:space="preserve"> to encourage interactions.  The analysis and </w:t>
      </w:r>
      <w:r w:rsidR="00030760">
        <w:t xml:space="preserve">data </w:t>
      </w:r>
      <w:r w:rsidR="00A20F49">
        <w:t xml:space="preserve">disclosure </w:t>
      </w:r>
      <w:r w:rsidR="00030760">
        <w:t>in the F</w:t>
      </w:r>
      <w:r w:rsidR="00BC5C4F">
        <w:t>inancial Stability Oversight Council’s</w:t>
      </w:r>
      <w:r w:rsidR="00030760">
        <w:t xml:space="preserve"> annual report is a step in the right direction.</w:t>
      </w:r>
      <w:r w:rsidR="00BC5C4F">
        <w:rPr>
          <w:rStyle w:val="FootnoteReference"/>
        </w:rPr>
        <w:footnoteReference w:id="8"/>
      </w:r>
      <w:r w:rsidR="00030760">
        <w:t xml:space="preserve">  </w:t>
      </w:r>
      <w:r w:rsidR="00E97063">
        <w:t xml:space="preserve">There is a </w:t>
      </w:r>
      <w:r w:rsidR="003561CA">
        <w:t xml:space="preserve">long and successful history of engagement between academics and policymakers in setting monetary policy, </w:t>
      </w:r>
      <w:r w:rsidR="00E97063">
        <w:t xml:space="preserve">and I </w:t>
      </w:r>
      <w:r w:rsidR="00A20F49">
        <w:t>hope</w:t>
      </w:r>
      <w:r w:rsidR="00F83962">
        <w:t xml:space="preserve"> that</w:t>
      </w:r>
      <w:r w:rsidR="003561CA">
        <w:t xml:space="preserve"> promoting such engagement </w:t>
      </w:r>
      <w:r w:rsidR="00F83962">
        <w:t>for f</w:t>
      </w:r>
      <w:r w:rsidR="003561CA">
        <w:t>inancial stability</w:t>
      </w:r>
      <w:r w:rsidR="00F83962">
        <w:t xml:space="preserve"> will </w:t>
      </w:r>
      <w:r w:rsidR="00A20F49">
        <w:t>pro</w:t>
      </w:r>
      <w:r w:rsidR="00F06774">
        <w:t>duce</w:t>
      </w:r>
      <w:r w:rsidR="00A20F49">
        <w:t xml:space="preserve"> a </w:t>
      </w:r>
      <w:r w:rsidR="00F83962">
        <w:t>similar</w:t>
      </w:r>
      <w:r w:rsidR="00F06774">
        <w:t xml:space="preserve"> </w:t>
      </w:r>
      <w:r w:rsidR="00F83962">
        <w:t>success</w:t>
      </w:r>
      <w:r w:rsidR="00A20F49">
        <w:t xml:space="preserve">ful payoff. </w:t>
      </w:r>
      <w:r w:rsidR="00E97063">
        <w:t xml:space="preserve">   </w:t>
      </w:r>
    </w:p>
    <w:p w:rsidR="007B169C" w:rsidRDefault="007B169C">
      <w:pPr>
        <w:suppressAutoHyphens w:val="0"/>
        <w:spacing w:after="0" w:line="240" w:lineRule="auto"/>
        <w:rPr>
          <w:rFonts w:ascii="Times New Roman" w:hAnsi="Times New Roman"/>
          <w:sz w:val="24"/>
          <w:szCs w:val="24"/>
        </w:rPr>
      </w:pPr>
      <w:r>
        <w:br w:type="page"/>
      </w:r>
    </w:p>
    <w:p w:rsidR="007B169C" w:rsidRPr="00086E79" w:rsidRDefault="007B169C" w:rsidP="004246A7">
      <w:pPr>
        <w:pStyle w:val="NormalWeb"/>
        <w:spacing w:before="120" w:after="120"/>
        <w:rPr>
          <w:b/>
        </w:rPr>
        <w:pPrChange w:id="31" w:author="Rachel E Boenigk" w:date="2012-09-17T11:01:00Z">
          <w:pPr>
            <w:pStyle w:val="NormalWeb"/>
            <w:spacing w:before="0" w:after="0"/>
          </w:pPr>
        </w:pPrChange>
      </w:pPr>
      <w:r w:rsidRPr="00086E79">
        <w:rPr>
          <w:b/>
        </w:rPr>
        <w:lastRenderedPageBreak/>
        <w:t>References</w:t>
      </w:r>
    </w:p>
    <w:p w:rsidR="00086E79" w:rsidRDefault="00086E79" w:rsidP="004246A7">
      <w:pPr>
        <w:pStyle w:val="FootnoteText"/>
        <w:spacing w:before="120" w:after="120"/>
        <w:rPr>
          <w:rFonts w:ascii="Times New Roman" w:hAnsi="Times New Roman" w:cs="Times New Roman"/>
          <w:sz w:val="24"/>
          <w:szCs w:val="24"/>
        </w:rPr>
        <w:pPrChange w:id="32" w:author="Rachel E Boenigk" w:date="2012-09-17T11:01:00Z">
          <w:pPr>
            <w:pStyle w:val="FootnoteText"/>
          </w:pPr>
        </w:pPrChange>
      </w:pPr>
    </w:p>
    <w:p w:rsidR="00086E79" w:rsidRPr="00086E79" w:rsidRDefault="00086E79" w:rsidP="004246A7">
      <w:pPr>
        <w:pStyle w:val="FootnoteText"/>
        <w:spacing w:before="120" w:after="120"/>
        <w:rPr>
          <w:rFonts w:ascii="Times New Roman" w:hAnsi="Times New Roman" w:cs="Times New Roman"/>
          <w:sz w:val="24"/>
          <w:szCs w:val="24"/>
        </w:rPr>
        <w:pPrChange w:id="33" w:author="Rachel E Boenigk" w:date="2012-09-17T11:01:00Z">
          <w:pPr>
            <w:pStyle w:val="FootnoteText"/>
          </w:pPr>
        </w:pPrChange>
      </w:pPr>
      <w:proofErr w:type="spellStart"/>
      <w:proofErr w:type="gramStart"/>
      <w:r>
        <w:rPr>
          <w:rFonts w:ascii="Times New Roman" w:hAnsi="Times New Roman" w:cs="Times New Roman"/>
          <w:sz w:val="24"/>
          <w:szCs w:val="24"/>
        </w:rPr>
        <w:t>Acharya</w:t>
      </w:r>
      <w:proofErr w:type="spellEnd"/>
      <w:r>
        <w:rPr>
          <w:rFonts w:ascii="Times New Roman" w:hAnsi="Times New Roman" w:cs="Times New Roman"/>
          <w:sz w:val="24"/>
          <w:szCs w:val="24"/>
        </w:rPr>
        <w:t>, Viral,</w:t>
      </w:r>
      <w:r w:rsidRPr="00086E79">
        <w:rPr>
          <w:rFonts w:ascii="Times New Roman" w:hAnsi="Times New Roman" w:cs="Times New Roman"/>
          <w:sz w:val="24"/>
          <w:szCs w:val="24"/>
        </w:rPr>
        <w:t xml:space="preserve"> L Pedersen, T </w:t>
      </w:r>
      <w:proofErr w:type="spellStart"/>
      <w:r w:rsidRPr="00086E79">
        <w:rPr>
          <w:rFonts w:ascii="Times New Roman" w:hAnsi="Times New Roman" w:cs="Times New Roman"/>
          <w:sz w:val="24"/>
          <w:szCs w:val="24"/>
        </w:rPr>
        <w:t>Philippon</w:t>
      </w:r>
      <w:proofErr w:type="spellEnd"/>
      <w:r w:rsidRPr="00086E79">
        <w:rPr>
          <w:rFonts w:ascii="Times New Roman" w:hAnsi="Times New Roman" w:cs="Times New Roman"/>
          <w:sz w:val="24"/>
          <w:szCs w:val="24"/>
        </w:rPr>
        <w:t>, and M Richardson (2010)</w:t>
      </w:r>
      <w:r>
        <w:rPr>
          <w:rFonts w:ascii="Times New Roman" w:hAnsi="Times New Roman" w:cs="Times New Roman"/>
          <w:sz w:val="24"/>
          <w:szCs w:val="24"/>
        </w:rPr>
        <w:t>.</w:t>
      </w:r>
      <w:proofErr w:type="gramEnd"/>
      <w:r w:rsidRPr="00086E79">
        <w:rPr>
          <w:rFonts w:ascii="Times New Roman" w:hAnsi="Times New Roman" w:cs="Times New Roman"/>
          <w:sz w:val="24"/>
          <w:szCs w:val="24"/>
        </w:rPr>
        <w:t xml:space="preserve"> “Measuring Systemic Risk,” working paper, Ma</w:t>
      </w:r>
      <w:ins w:id="34" w:author="Rachel E Boenigk" w:date="2012-09-17T10:46:00Z">
        <w:r w:rsidR="00E57EAC">
          <w:rPr>
            <w:rFonts w:ascii="Times New Roman" w:hAnsi="Times New Roman" w:cs="Times New Roman"/>
            <w:sz w:val="24"/>
            <w:szCs w:val="24"/>
          </w:rPr>
          <w:t>y</w:t>
        </w:r>
      </w:ins>
      <w:del w:id="35" w:author="Rachel E Boenigk" w:date="2012-09-17T10:45:00Z">
        <w:r w:rsidRPr="00086E79" w:rsidDel="00E57EAC">
          <w:rPr>
            <w:rFonts w:ascii="Times New Roman" w:hAnsi="Times New Roman" w:cs="Times New Roman"/>
            <w:sz w:val="24"/>
            <w:szCs w:val="24"/>
          </w:rPr>
          <w:delText>rch</w:delText>
        </w:r>
      </w:del>
      <w:r w:rsidRPr="00086E79">
        <w:rPr>
          <w:rFonts w:ascii="Times New Roman" w:hAnsi="Times New Roman" w:cs="Times New Roman"/>
          <w:sz w:val="24"/>
          <w:szCs w:val="24"/>
        </w:rPr>
        <w:t xml:space="preserve"> 2010 (</w:t>
      </w:r>
      <w:r w:rsidR="00030159">
        <w:fldChar w:fldCharType="begin"/>
      </w:r>
      <w:r w:rsidR="00030159">
        <w:instrText xml:space="preserve"> HYPERLINK "http://ssrn.com/abstract=1573171" </w:instrText>
      </w:r>
      <w:r w:rsidR="00030159">
        <w:fldChar w:fldCharType="separate"/>
      </w:r>
      <w:r w:rsidRPr="00086E79">
        <w:rPr>
          <w:rFonts w:ascii="Times New Roman" w:hAnsi="Times New Roman" w:cs="Times New Roman"/>
          <w:sz w:val="24"/>
          <w:szCs w:val="24"/>
        </w:rPr>
        <w:t>http://ssrn.com/abstract=</w:t>
      </w:r>
      <w:r w:rsidRPr="00086E79">
        <w:rPr>
          <w:rFonts w:ascii="Times New Roman" w:hAnsi="Times New Roman" w:cs="Times New Roman"/>
          <w:sz w:val="24"/>
          <w:szCs w:val="24"/>
        </w:rPr>
        <w:t>1</w:t>
      </w:r>
      <w:r w:rsidRPr="00086E79">
        <w:rPr>
          <w:rFonts w:ascii="Times New Roman" w:hAnsi="Times New Roman" w:cs="Times New Roman"/>
          <w:sz w:val="24"/>
          <w:szCs w:val="24"/>
        </w:rPr>
        <w:t>573171</w:t>
      </w:r>
      <w:r w:rsidR="00030159">
        <w:rPr>
          <w:rFonts w:ascii="Times New Roman" w:hAnsi="Times New Roman" w:cs="Times New Roman"/>
          <w:sz w:val="24"/>
          <w:szCs w:val="24"/>
        </w:rPr>
        <w:fldChar w:fldCharType="end"/>
      </w:r>
      <w:r w:rsidRPr="00086E79">
        <w:rPr>
          <w:rFonts w:ascii="Times New Roman" w:hAnsi="Times New Roman" w:cs="Times New Roman"/>
          <w:sz w:val="24"/>
          <w:szCs w:val="24"/>
        </w:rPr>
        <w:t>)</w:t>
      </w:r>
      <w:ins w:id="36" w:author="Rachel E Boenigk" w:date="2012-09-17T10:22:00Z">
        <w:r w:rsidR="0014778E">
          <w:rPr>
            <w:rFonts w:ascii="Times New Roman" w:hAnsi="Times New Roman" w:cs="Times New Roman"/>
            <w:sz w:val="24"/>
            <w:szCs w:val="24"/>
          </w:rPr>
          <w:t>.</w:t>
        </w:r>
      </w:ins>
    </w:p>
    <w:p w:rsidR="00086E79" w:rsidRDefault="00086E79" w:rsidP="004246A7">
      <w:pPr>
        <w:pStyle w:val="NormalWeb"/>
        <w:spacing w:before="120" w:after="120"/>
        <w:pPrChange w:id="37" w:author="Rachel E Boenigk" w:date="2012-09-17T11:01:00Z">
          <w:pPr>
            <w:pStyle w:val="NormalWeb"/>
            <w:spacing w:before="0" w:after="0"/>
          </w:pPr>
        </w:pPrChange>
      </w:pPr>
    </w:p>
    <w:p w:rsidR="007B169C" w:rsidRDefault="007B169C" w:rsidP="004246A7">
      <w:pPr>
        <w:pStyle w:val="NormalWeb"/>
        <w:spacing w:before="120" w:after="120"/>
        <w:pPrChange w:id="38" w:author="Rachel E Boenigk" w:date="2012-09-17T11:01:00Z">
          <w:pPr>
            <w:pStyle w:val="NormalWeb"/>
            <w:spacing w:before="0" w:after="0"/>
          </w:pPr>
        </w:pPrChange>
      </w:pPr>
      <w:proofErr w:type="spellStart"/>
      <w:proofErr w:type="gramStart"/>
      <w:r>
        <w:t>Acharya</w:t>
      </w:r>
      <w:proofErr w:type="spellEnd"/>
      <w:r>
        <w:t>, Viral V., Phi</w:t>
      </w:r>
      <w:del w:id="39" w:author="Rachel E Boenigk" w:date="2012-09-17T10:47:00Z">
        <w:r w:rsidDel="00E57EAC">
          <w:delText>l</w:delText>
        </w:r>
      </w:del>
      <w:r>
        <w:t>lip</w:t>
      </w:r>
      <w:ins w:id="40" w:author="Rachel E Boenigk" w:date="2012-09-17T10:19:00Z">
        <w:r w:rsidR="0014778E">
          <w:t>p</w:t>
        </w:r>
      </w:ins>
      <w:r>
        <w:t xml:space="preserve"> </w:t>
      </w:r>
      <w:proofErr w:type="spellStart"/>
      <w:r>
        <w:t>Schnabl</w:t>
      </w:r>
      <w:proofErr w:type="spellEnd"/>
      <w:r>
        <w:t>, and Gustavo Suarez (2012).</w:t>
      </w:r>
      <w:proofErr w:type="gramEnd"/>
      <w:r>
        <w:t xml:space="preserve"> </w:t>
      </w:r>
      <w:proofErr w:type="gramStart"/>
      <w:r>
        <w:t>“Securitization without Risk Transfer.”</w:t>
      </w:r>
      <w:proofErr w:type="gramEnd"/>
      <w:r>
        <w:t xml:space="preserve">  </w:t>
      </w:r>
      <w:r w:rsidRPr="00DF4CFE">
        <w:rPr>
          <w:i/>
          <w:rPrChange w:id="41" w:author="Rachel E Boenigk" w:date="2012-09-17T10:31:00Z">
            <w:rPr/>
          </w:rPrChange>
        </w:rPr>
        <w:t>Journal of Financial Economics</w:t>
      </w:r>
      <w:r>
        <w:t>,</w:t>
      </w:r>
      <w:ins w:id="42" w:author="Rachel E Boenigk" w:date="2012-09-17T10:54:00Z">
        <w:r w:rsidR="00F16FD4">
          <w:t xml:space="preserve"> forthcoming,</w:t>
        </w:r>
      </w:ins>
      <w:r>
        <w:t xml:space="preserve"> </w:t>
      </w:r>
      <w:ins w:id="43" w:author="Rachel E Boenigk" w:date="2012-09-17T10:19:00Z">
        <w:r w:rsidR="0014778E">
          <w:t>(</w:t>
        </w:r>
        <w:r w:rsidR="0014778E" w:rsidRPr="0014778E">
          <w:t>http://papers.ssrn.com/sol3/papers.cfm?abstract_id=1364525</w:t>
        </w:r>
        <w:r w:rsidR="0014778E">
          <w:t>)</w:t>
        </w:r>
      </w:ins>
      <w:ins w:id="44" w:author="Rachel E Boenigk" w:date="2012-09-17T10:22:00Z">
        <w:r w:rsidR="0014778E">
          <w:t>.</w:t>
        </w:r>
      </w:ins>
    </w:p>
    <w:p w:rsidR="007B169C" w:rsidRDefault="007B169C" w:rsidP="004246A7">
      <w:pPr>
        <w:pStyle w:val="NormalWeb"/>
        <w:spacing w:before="120" w:after="120"/>
        <w:pPrChange w:id="45" w:author="Rachel E Boenigk" w:date="2012-09-17T11:01:00Z">
          <w:pPr>
            <w:pStyle w:val="NormalWeb"/>
            <w:spacing w:before="0" w:after="0"/>
          </w:pPr>
        </w:pPrChange>
      </w:pPr>
    </w:p>
    <w:p w:rsidR="00086E79" w:rsidDel="004246A7" w:rsidRDefault="00086E79" w:rsidP="004246A7">
      <w:pPr>
        <w:pStyle w:val="NormalWeb"/>
        <w:spacing w:before="120" w:after="120"/>
        <w:rPr>
          <w:del w:id="46" w:author="Rachel E Boenigk" w:date="2012-09-17T11:01:00Z"/>
        </w:rPr>
        <w:pPrChange w:id="47" w:author="Rachel E Boenigk" w:date="2012-09-17T11:01:00Z">
          <w:pPr>
            <w:pStyle w:val="NormalWeb"/>
            <w:spacing w:before="0" w:after="0"/>
          </w:pPr>
        </w:pPrChange>
      </w:pPr>
      <w:proofErr w:type="gramStart"/>
      <w:r>
        <w:t xml:space="preserve">Adrian, T. and M. </w:t>
      </w:r>
      <w:proofErr w:type="spellStart"/>
      <w:r>
        <w:t>Brunnermeier</w:t>
      </w:r>
      <w:proofErr w:type="spellEnd"/>
      <w:r>
        <w:t xml:space="preserve">, </w:t>
      </w:r>
      <w:ins w:id="48" w:author="Rachel E Boenigk" w:date="2012-09-17T10:10:00Z">
        <w:r w:rsidR="0014778E">
          <w:t>(201</w:t>
        </w:r>
      </w:ins>
      <w:ins w:id="49" w:author="Rachel E Boenigk" w:date="2012-09-17T10:21:00Z">
        <w:r w:rsidR="0014778E">
          <w:t>1</w:t>
        </w:r>
      </w:ins>
      <w:ins w:id="50" w:author="Rachel E Boenigk" w:date="2012-09-17T10:10:00Z">
        <w:r w:rsidR="000138D9">
          <w:t>).</w:t>
        </w:r>
        <w:proofErr w:type="gramEnd"/>
        <w:r w:rsidR="000138D9">
          <w:t xml:space="preserve"> </w:t>
        </w:r>
      </w:ins>
      <w:r>
        <w:t>“</w:t>
      </w:r>
      <w:proofErr w:type="spellStart"/>
      <w:r>
        <w:t>CoVaR</w:t>
      </w:r>
      <w:proofErr w:type="spellEnd"/>
      <w:r>
        <w:t xml:space="preserve">,” Federal Reserve Bank of New York Staff Report no. 348, </w:t>
      </w:r>
      <w:ins w:id="51" w:author="Rachel E Boenigk" w:date="2012-09-17T10:20:00Z">
        <w:r w:rsidR="0014778E">
          <w:t>September 2011 (</w:t>
        </w:r>
      </w:ins>
      <w:r w:rsidR="00030159">
        <w:fldChar w:fldCharType="begin"/>
      </w:r>
      <w:r w:rsidR="00030159">
        <w:instrText xml:space="preserve"> HYPERLINK "http://www.newyorkfed.org/research/staff_reports/sr348.pdf" </w:instrText>
      </w:r>
      <w:r w:rsidR="00030159">
        <w:fldChar w:fldCharType="separate"/>
      </w:r>
      <w:r w:rsidRPr="00BD1CE1">
        <w:t>http://www.newyorkfed.org/research/staff_reports/sr348.pdf</w:t>
      </w:r>
      <w:r w:rsidR="00030159">
        <w:fldChar w:fldCharType="end"/>
      </w:r>
      <w:ins w:id="52" w:author="Rachel E Boenigk" w:date="2012-09-17T10:20:00Z">
        <w:r w:rsidR="0014778E">
          <w:t>)</w:t>
        </w:r>
      </w:ins>
      <w:ins w:id="53" w:author="Rachel E Boenigk" w:date="2012-09-17T10:22:00Z">
        <w:r w:rsidR="0014778E">
          <w:t>.</w:t>
        </w:r>
      </w:ins>
    </w:p>
    <w:p w:rsidR="004246A7" w:rsidRDefault="004246A7" w:rsidP="004246A7">
      <w:pPr>
        <w:pStyle w:val="NormalWeb"/>
        <w:spacing w:before="120" w:after="120"/>
        <w:rPr>
          <w:ins w:id="54" w:author="Rachel E Boenigk" w:date="2012-09-17T11:02:00Z"/>
        </w:rPr>
        <w:pPrChange w:id="55" w:author="Rachel E Boenigk" w:date="2012-09-17T11:01:00Z">
          <w:pPr>
            <w:spacing w:before="120" w:after="120" w:line="240" w:lineRule="auto"/>
            <w:jc w:val="both"/>
          </w:pPr>
        </w:pPrChange>
      </w:pPr>
    </w:p>
    <w:p w:rsidR="00207090" w:rsidDel="001C4698" w:rsidRDefault="00584F29" w:rsidP="004246A7">
      <w:pPr>
        <w:pStyle w:val="NormalWeb"/>
        <w:spacing w:before="120" w:after="120"/>
        <w:rPr>
          <w:del w:id="56" w:author="Rachel E Boenigk" w:date="2012-09-17T11:02:00Z"/>
        </w:rPr>
        <w:pPrChange w:id="57" w:author="Rachel E Boenigk" w:date="2012-09-17T11:01:00Z">
          <w:pPr>
            <w:spacing w:before="120" w:after="120" w:line="240" w:lineRule="auto"/>
            <w:jc w:val="both"/>
          </w:pPr>
        </w:pPrChange>
      </w:pPr>
      <w:r w:rsidRPr="00086E79">
        <w:t>Adrian, Tobias and Hyun Song Shin (2010)</w:t>
      </w:r>
      <w:r w:rsidR="00086E79">
        <w:t>.</w:t>
      </w:r>
      <w:r w:rsidRPr="00086E79">
        <w:t xml:space="preserve"> </w:t>
      </w:r>
      <w:proofErr w:type="gramStart"/>
      <w:r w:rsidRPr="00086E79">
        <w:t xml:space="preserve">“Liquidity and Leverage,” </w:t>
      </w:r>
      <w:r w:rsidRPr="00DF4CFE">
        <w:rPr>
          <w:i/>
          <w:rPrChange w:id="58" w:author="Rachel E Boenigk" w:date="2012-09-17T10:32:00Z">
            <w:rPr>
              <w:rFonts w:ascii="Times New Roman" w:hAnsi="Times New Roman" w:cs="Times New Roman"/>
              <w:sz w:val="24"/>
            </w:rPr>
          </w:rPrChange>
        </w:rPr>
        <w:t>Journal of Financial Intermediation</w:t>
      </w:r>
      <w:r w:rsidR="00086E79">
        <w:t>,</w:t>
      </w:r>
      <w:r w:rsidRPr="00086E79">
        <w:t xml:space="preserve"> 19(3)</w:t>
      </w:r>
      <w:r w:rsidR="00086E79">
        <w:t>,</w:t>
      </w:r>
      <w:r w:rsidRPr="00086E79">
        <w:t xml:space="preserve"> 418-437</w:t>
      </w:r>
      <w:ins w:id="59" w:author="Rachel E Boenigk" w:date="2012-09-17T10:22:00Z">
        <w:r w:rsidR="0014778E">
          <w:t xml:space="preserve"> (</w:t>
        </w:r>
      </w:ins>
      <w:ins w:id="60" w:author="Rachel E Boenigk" w:date="2012-09-17T11:14:00Z">
        <w:r w:rsidR="001C4698">
          <w:fldChar w:fldCharType="begin"/>
        </w:r>
        <w:r w:rsidR="001C4698">
          <w:instrText xml:space="preserve"> HYPERLINK "</w:instrText>
        </w:r>
      </w:ins>
      <w:ins w:id="61" w:author="Rachel E Boenigk" w:date="2012-09-17T10:22:00Z">
        <w:r w:rsidR="001C4698" w:rsidRPr="004246A7">
          <w:instrText>http://www.newyorkfed.org/research/staff_reports/sr328.pdf</w:instrText>
        </w:r>
      </w:ins>
      <w:ins w:id="62" w:author="Rachel E Boenigk" w:date="2012-09-17T11:14:00Z">
        <w:r w:rsidR="001C4698">
          <w:instrText xml:space="preserve">" </w:instrText>
        </w:r>
        <w:r w:rsidR="001C4698">
          <w:fldChar w:fldCharType="separate"/>
        </w:r>
      </w:ins>
      <w:ins w:id="63" w:author="Rachel E Boenigk" w:date="2012-09-17T10:22:00Z">
        <w:r w:rsidR="001C4698" w:rsidRPr="00222F0B">
          <w:rPr>
            <w:rStyle w:val="Hyperlink"/>
          </w:rPr>
          <w:t>http://www.newyorkfed.org/research/staff_reports/sr328.pdf</w:t>
        </w:r>
      </w:ins>
      <w:ins w:id="64" w:author="Rachel E Boenigk" w:date="2012-09-17T11:14:00Z">
        <w:r w:rsidR="001C4698">
          <w:fldChar w:fldCharType="end"/>
        </w:r>
      </w:ins>
      <w:ins w:id="65" w:author="Rachel E Boenigk" w:date="2012-09-17T10:22:00Z">
        <w:r w:rsidR="0014778E" w:rsidRPr="004246A7">
          <w:t>)</w:t>
        </w:r>
      </w:ins>
      <w:r w:rsidRPr="00086E79">
        <w:t>.</w:t>
      </w:r>
      <w:proofErr w:type="gramEnd"/>
    </w:p>
    <w:p w:rsidR="001C4698" w:rsidRDefault="001C4698" w:rsidP="004246A7">
      <w:pPr>
        <w:pStyle w:val="NormalWeb"/>
        <w:spacing w:before="120" w:after="120"/>
        <w:rPr>
          <w:ins w:id="66" w:author="Rachel E Boenigk" w:date="2012-09-17T11:14:00Z"/>
        </w:rPr>
        <w:pPrChange w:id="67" w:author="Rachel E Boenigk" w:date="2012-09-17T11:01:00Z">
          <w:pPr>
            <w:spacing w:before="120" w:after="120" w:line="240" w:lineRule="auto"/>
            <w:jc w:val="both"/>
          </w:pPr>
        </w:pPrChange>
      </w:pPr>
    </w:p>
    <w:p w:rsidR="001C4698" w:rsidRDefault="001C4698" w:rsidP="004246A7">
      <w:pPr>
        <w:pStyle w:val="NormalWeb"/>
        <w:spacing w:before="120" w:after="120"/>
        <w:rPr>
          <w:ins w:id="68" w:author="Rachel E Boenigk" w:date="2012-09-17T11:14:00Z"/>
        </w:rPr>
        <w:pPrChange w:id="69" w:author="Rachel E Boenigk" w:date="2012-09-17T11:01:00Z">
          <w:pPr>
            <w:spacing w:before="120" w:after="120" w:line="240" w:lineRule="auto"/>
            <w:jc w:val="both"/>
          </w:pPr>
        </w:pPrChange>
      </w:pPr>
      <w:proofErr w:type="gramStart"/>
      <w:ins w:id="70" w:author="Rachel E Boenigk" w:date="2012-09-17T11:14:00Z">
        <w:r>
          <w:t>Board of Governors of the Federal Reserve System (2012).</w:t>
        </w:r>
        <w:proofErr w:type="gramEnd"/>
        <w:r>
          <w:t xml:space="preserve"> </w:t>
        </w:r>
        <w:proofErr w:type="gramStart"/>
        <w:r>
          <w:t>“Senior Credit Officer Opinion Survey on Dealer Financing Terms</w:t>
        </w:r>
      </w:ins>
      <w:ins w:id="71" w:author="Rachel E Boenigk" w:date="2012-09-17T11:15:00Z">
        <w:r>
          <w:t>,” (</w:t>
        </w:r>
        <w:r w:rsidRPr="001C4698">
          <w:t>http://www.federalreserve.gov/econresdata/releases/scoos.htm</w:t>
        </w:r>
        <w:r>
          <w:t>).</w:t>
        </w:r>
      </w:ins>
      <w:proofErr w:type="gramEnd"/>
    </w:p>
    <w:p w:rsidR="004246A7" w:rsidRDefault="004246A7" w:rsidP="004246A7">
      <w:pPr>
        <w:pStyle w:val="NormalWeb"/>
        <w:spacing w:before="120" w:after="120"/>
        <w:rPr>
          <w:ins w:id="72" w:author="Rachel E Boenigk" w:date="2012-09-17T11:02:00Z"/>
        </w:rPr>
        <w:pPrChange w:id="73" w:author="Rachel E Boenigk" w:date="2012-09-17T11:02:00Z">
          <w:pPr>
            <w:spacing w:before="120" w:after="120" w:line="240" w:lineRule="auto"/>
            <w:jc w:val="both"/>
          </w:pPr>
        </w:pPrChange>
      </w:pPr>
    </w:p>
    <w:p w:rsidR="00086E79" w:rsidRPr="00207090" w:rsidDel="004246A7" w:rsidRDefault="00086E79" w:rsidP="004246A7">
      <w:pPr>
        <w:pStyle w:val="NormalWeb"/>
        <w:spacing w:before="120" w:after="120"/>
        <w:rPr>
          <w:del w:id="74" w:author="Rachel E Boenigk" w:date="2012-09-17T10:59:00Z"/>
        </w:rPr>
        <w:pPrChange w:id="75" w:author="Rachel E Boenigk" w:date="2012-09-17T11:02:00Z">
          <w:pPr>
            <w:spacing w:before="120" w:after="120" w:line="240" w:lineRule="auto"/>
            <w:jc w:val="both"/>
          </w:pPr>
        </w:pPrChange>
      </w:pPr>
      <w:r w:rsidRPr="00207090">
        <w:t xml:space="preserve">Bernanke, Ben (2010). </w:t>
      </w:r>
      <w:proofErr w:type="gramStart"/>
      <w:r w:rsidRPr="00207090">
        <w:t>“Causes of the Recent Financial and Economic Crisis,” Statement before the Financial Crisis Inquiry Commission, Sep</w:t>
      </w:r>
      <w:ins w:id="76" w:author="Rachel E Boenigk" w:date="2012-09-17T10:23:00Z">
        <w:r w:rsidR="0014778E">
          <w:t>tember 2010, (</w:t>
        </w:r>
        <w:r w:rsidR="0014778E" w:rsidRPr="0014778E">
          <w:t>http://www.federalreserve.gov/newsevents/testimony/bernanke20100902a.htm</w:t>
        </w:r>
        <w:r w:rsidR="0014778E">
          <w:t>)</w:t>
        </w:r>
      </w:ins>
      <w:r w:rsidRPr="00207090">
        <w:t>.</w:t>
      </w:r>
      <w:proofErr w:type="gramEnd"/>
    </w:p>
    <w:p w:rsidR="00086E79" w:rsidDel="004246A7" w:rsidRDefault="00086E79" w:rsidP="004246A7">
      <w:pPr>
        <w:spacing w:before="120" w:after="120" w:line="240" w:lineRule="auto"/>
        <w:rPr>
          <w:del w:id="77" w:author="Rachel E Boenigk" w:date="2012-09-17T10:59:00Z"/>
        </w:rPr>
        <w:pPrChange w:id="78" w:author="Rachel E Boenigk" w:date="2012-09-17T11:01:00Z">
          <w:pPr>
            <w:pStyle w:val="NormalWeb"/>
            <w:spacing w:before="0" w:after="0"/>
          </w:pPr>
        </w:pPrChange>
      </w:pPr>
      <w:del w:id="79" w:author="Rachel E Boenigk" w:date="2012-09-17T10:59:00Z">
        <w:r w:rsidDel="004246A7">
          <w:delText xml:space="preserve"> </w:delText>
        </w:r>
      </w:del>
    </w:p>
    <w:p w:rsidR="007B169C" w:rsidRPr="004246A7" w:rsidDel="004246A7" w:rsidRDefault="007B169C" w:rsidP="004246A7">
      <w:pPr>
        <w:spacing w:before="120" w:after="120" w:line="240" w:lineRule="auto"/>
        <w:rPr>
          <w:del w:id="80" w:author="Rachel E Boenigk" w:date="2012-09-17T11:01:00Z"/>
          <w:rFonts w:ascii="Times New Roman" w:hAnsi="Times New Roman" w:cs="Times New Roman"/>
          <w:sz w:val="24"/>
          <w:szCs w:val="24"/>
          <w:rPrChange w:id="81" w:author="Rachel E Boenigk" w:date="2012-09-17T11:00:00Z">
            <w:rPr>
              <w:del w:id="82" w:author="Rachel E Boenigk" w:date="2012-09-17T11:01:00Z"/>
            </w:rPr>
          </w:rPrChange>
        </w:rPr>
        <w:pPrChange w:id="83" w:author="Rachel E Boenigk" w:date="2012-09-17T11:01:00Z">
          <w:pPr>
            <w:pStyle w:val="NormalWeb"/>
            <w:spacing w:before="0" w:after="0"/>
          </w:pPr>
        </w:pPrChange>
      </w:pPr>
      <w:r w:rsidRPr="004246A7">
        <w:rPr>
          <w:rFonts w:ascii="Times New Roman" w:hAnsi="Times New Roman" w:cs="Times New Roman"/>
          <w:sz w:val="24"/>
          <w:szCs w:val="24"/>
          <w:rPrChange w:id="84" w:author="Rachel E Boenigk" w:date="2012-09-17T11:00:00Z">
            <w:rPr/>
          </w:rPrChange>
        </w:rPr>
        <w:t>Brunnermeier, Markus (2009).  “Deciphering the Liquidity and Credit Crunch of 2007-2008</w:t>
      </w:r>
      <w:ins w:id="85" w:author="Rachel E Boenigk" w:date="2012-09-17T11:02:00Z">
        <w:r w:rsidR="004246A7">
          <w:rPr>
            <w:rFonts w:ascii="Times New Roman" w:hAnsi="Times New Roman" w:cs="Times New Roman"/>
            <w:sz w:val="24"/>
            <w:szCs w:val="24"/>
          </w:rPr>
          <w:t>,</w:t>
        </w:r>
      </w:ins>
      <w:del w:id="86" w:author="Rachel E Boenigk" w:date="2012-09-17T11:02:00Z">
        <w:r w:rsidRPr="004246A7" w:rsidDel="004246A7">
          <w:rPr>
            <w:rFonts w:ascii="Times New Roman" w:hAnsi="Times New Roman" w:cs="Times New Roman"/>
            <w:sz w:val="24"/>
            <w:szCs w:val="24"/>
            <w:rPrChange w:id="87" w:author="Rachel E Boenigk" w:date="2012-09-17T11:00:00Z">
              <w:rPr/>
            </w:rPrChange>
          </w:rPr>
          <w:delText>.</w:delText>
        </w:r>
      </w:del>
      <w:proofErr w:type="gramStart"/>
      <w:r w:rsidRPr="004246A7">
        <w:rPr>
          <w:rFonts w:ascii="Times New Roman" w:hAnsi="Times New Roman" w:cs="Times New Roman"/>
          <w:sz w:val="24"/>
          <w:szCs w:val="24"/>
          <w:rPrChange w:id="88" w:author="Rachel E Boenigk" w:date="2012-09-17T11:00:00Z">
            <w:rPr/>
          </w:rPrChange>
        </w:rPr>
        <w:t xml:space="preserve">”  </w:t>
      </w:r>
      <w:r w:rsidRPr="004246A7">
        <w:rPr>
          <w:rFonts w:ascii="Times New Roman" w:hAnsi="Times New Roman" w:cs="Times New Roman"/>
          <w:i/>
          <w:sz w:val="24"/>
          <w:szCs w:val="24"/>
          <w:rPrChange w:id="89" w:author="Rachel E Boenigk" w:date="2012-09-17T11:02:00Z">
            <w:rPr/>
          </w:rPrChange>
        </w:rPr>
        <w:t>Journal</w:t>
      </w:r>
      <w:proofErr w:type="gramEnd"/>
      <w:r w:rsidRPr="004246A7">
        <w:rPr>
          <w:rFonts w:ascii="Times New Roman" w:hAnsi="Times New Roman" w:cs="Times New Roman"/>
          <w:i/>
          <w:sz w:val="24"/>
          <w:szCs w:val="24"/>
          <w:rPrChange w:id="90" w:author="Rachel E Boenigk" w:date="2012-09-17T11:02:00Z">
            <w:rPr/>
          </w:rPrChange>
        </w:rPr>
        <w:t xml:space="preserve"> of Economic Perspectives</w:t>
      </w:r>
      <w:r w:rsidRPr="004246A7">
        <w:rPr>
          <w:rFonts w:ascii="Times New Roman" w:hAnsi="Times New Roman" w:cs="Times New Roman"/>
          <w:sz w:val="24"/>
          <w:szCs w:val="24"/>
          <w:rPrChange w:id="91" w:author="Rachel E Boenigk" w:date="2012-09-17T11:00:00Z">
            <w:rPr/>
          </w:rPrChange>
        </w:rPr>
        <w:t>, 23</w:t>
      </w:r>
      <w:ins w:id="92" w:author="Rachel E Boenigk" w:date="2012-09-17T11:03:00Z">
        <w:r w:rsidR="004246A7">
          <w:rPr>
            <w:rFonts w:ascii="Times New Roman" w:hAnsi="Times New Roman" w:cs="Times New Roman"/>
            <w:sz w:val="24"/>
            <w:szCs w:val="24"/>
          </w:rPr>
          <w:t>(1)</w:t>
        </w:r>
      </w:ins>
      <w:r w:rsidRPr="004246A7">
        <w:rPr>
          <w:rFonts w:ascii="Times New Roman" w:hAnsi="Times New Roman" w:cs="Times New Roman"/>
          <w:sz w:val="24"/>
          <w:szCs w:val="24"/>
          <w:rPrChange w:id="93" w:author="Rachel E Boenigk" w:date="2012-09-17T11:00:00Z">
            <w:rPr/>
          </w:rPrChange>
        </w:rPr>
        <w:t>, 77-100</w:t>
      </w:r>
      <w:ins w:id="94" w:author="Rachel E Boenigk" w:date="2012-09-17T10:27:00Z">
        <w:r w:rsidR="00C54148" w:rsidRPr="004246A7">
          <w:rPr>
            <w:rFonts w:ascii="Times New Roman" w:hAnsi="Times New Roman" w:cs="Times New Roman"/>
            <w:sz w:val="24"/>
            <w:szCs w:val="24"/>
            <w:rPrChange w:id="95" w:author="Rachel E Boenigk" w:date="2012-09-17T11:00:00Z">
              <w:rPr/>
            </w:rPrChange>
          </w:rPr>
          <w:t>, Winter 2009 (http://www.aeaweb.org/articles.php?doi=10.1257/jep.23.1.77)</w:t>
        </w:r>
      </w:ins>
      <w:r w:rsidRPr="004246A7">
        <w:rPr>
          <w:rFonts w:ascii="Times New Roman" w:hAnsi="Times New Roman" w:cs="Times New Roman"/>
          <w:sz w:val="24"/>
          <w:szCs w:val="24"/>
          <w:rPrChange w:id="96" w:author="Rachel E Boenigk" w:date="2012-09-17T11:00:00Z">
            <w:rPr/>
          </w:rPrChange>
        </w:rPr>
        <w:t xml:space="preserve">. </w:t>
      </w:r>
    </w:p>
    <w:p w:rsidR="007B169C" w:rsidDel="004246A7" w:rsidRDefault="007B169C" w:rsidP="004246A7">
      <w:pPr>
        <w:spacing w:before="120" w:after="120" w:line="240" w:lineRule="auto"/>
        <w:rPr>
          <w:del w:id="97" w:author="Rachel E Boenigk" w:date="2012-09-17T11:01:00Z"/>
        </w:rPr>
        <w:pPrChange w:id="98" w:author="Rachel E Boenigk" w:date="2012-09-17T11:01:00Z">
          <w:pPr>
            <w:pStyle w:val="NormalWeb"/>
            <w:spacing w:before="0" w:after="0"/>
          </w:pPr>
        </w:pPrChange>
      </w:pPr>
    </w:p>
    <w:p w:rsidR="007B169C" w:rsidRDefault="007B169C" w:rsidP="004246A7">
      <w:pPr>
        <w:pStyle w:val="NormalWeb"/>
        <w:spacing w:before="120" w:after="120"/>
        <w:pPrChange w:id="99" w:author="Rachel E Boenigk" w:date="2012-09-17T11:01:00Z">
          <w:pPr>
            <w:pStyle w:val="NormalWeb"/>
            <w:spacing w:before="0" w:after="0"/>
          </w:pPr>
        </w:pPrChange>
      </w:pPr>
      <w:proofErr w:type="spellStart"/>
      <w:proofErr w:type="gramStart"/>
      <w:r>
        <w:t>Covitz</w:t>
      </w:r>
      <w:proofErr w:type="spellEnd"/>
      <w:r>
        <w:t>, Daniel, Nellie Liang, and Gustavo Suarez (2012).</w:t>
      </w:r>
      <w:proofErr w:type="gramEnd"/>
      <w:r>
        <w:t xml:space="preserve">  </w:t>
      </w:r>
      <w:proofErr w:type="gramStart"/>
      <w:r>
        <w:t>“The Evolution of a Financial Crisis: Collapse of the Asset-Backed Commercial Paper Market</w:t>
      </w:r>
      <w:ins w:id="100" w:author="Rachel E Boenigk" w:date="2012-09-17T10:37:00Z">
        <w:r w:rsidR="00E57EAC">
          <w:t>,</w:t>
        </w:r>
      </w:ins>
      <w:del w:id="101" w:author="Rachel E Boenigk" w:date="2012-09-17T10:37:00Z">
        <w:r w:rsidDel="00E57EAC">
          <w:delText>.</w:delText>
        </w:r>
      </w:del>
      <w:r>
        <w:t xml:space="preserve">” </w:t>
      </w:r>
      <w:del w:id="102" w:author="Rachel E Boenigk" w:date="2012-09-17T11:03:00Z">
        <w:r w:rsidDel="004246A7">
          <w:delText xml:space="preserve"> </w:delText>
        </w:r>
      </w:del>
      <w:r w:rsidRPr="00DF4CFE">
        <w:rPr>
          <w:i/>
          <w:rPrChange w:id="103" w:author="Rachel E Boenigk" w:date="2012-09-17T10:32:00Z">
            <w:rPr/>
          </w:rPrChange>
        </w:rPr>
        <w:t xml:space="preserve">Journal of Finance, </w:t>
      </w:r>
      <w:ins w:id="104" w:author="Rachel E Boenigk" w:date="2012-09-17T11:03:00Z">
        <w:r w:rsidR="004246A7">
          <w:t>f</w:t>
        </w:r>
      </w:ins>
      <w:ins w:id="105" w:author="Rachel E Boenigk" w:date="2012-09-17T10:28:00Z">
        <w:r w:rsidR="00C54148" w:rsidRPr="004246A7">
          <w:t>orthcoming</w:t>
        </w:r>
        <w:r w:rsidR="004246A7">
          <w:t>,</w:t>
        </w:r>
      </w:ins>
      <w:ins w:id="106" w:author="Rachel E Boenigk" w:date="2012-09-17T11:03:00Z">
        <w:r w:rsidR="004246A7">
          <w:t xml:space="preserve"> </w:t>
        </w:r>
      </w:ins>
      <w:ins w:id="107" w:author="Rachel E Boenigk" w:date="2012-09-17T10:28:00Z">
        <w:r w:rsidR="00C54148">
          <w:t>(</w:t>
        </w:r>
        <w:r w:rsidR="00C54148" w:rsidRPr="00C54148">
          <w:t>http://papers.ssrn.com/sol3/papers.cfm?abstract_id=1364576</w:t>
        </w:r>
        <w:r w:rsidR="00C54148">
          <w:t>).</w:t>
        </w:r>
      </w:ins>
      <w:proofErr w:type="gramEnd"/>
    </w:p>
    <w:p w:rsidR="007B169C" w:rsidRDefault="007B169C" w:rsidP="004246A7">
      <w:pPr>
        <w:pStyle w:val="NormalWeb"/>
        <w:spacing w:before="120" w:after="120"/>
        <w:pPrChange w:id="108" w:author="Rachel E Boenigk" w:date="2012-09-17T11:01:00Z">
          <w:pPr>
            <w:pStyle w:val="NormalWeb"/>
            <w:spacing w:before="0" w:after="0"/>
          </w:pPr>
        </w:pPrChange>
      </w:pPr>
    </w:p>
    <w:p w:rsidR="00E12D4B" w:rsidRDefault="00E12D4B" w:rsidP="004246A7">
      <w:pPr>
        <w:pStyle w:val="NormalWeb"/>
        <w:spacing w:before="120" w:after="120"/>
        <w:rPr>
          <w:ins w:id="109" w:author="Rachel E Boenigk" w:date="2012-09-17T11:17:00Z"/>
        </w:rPr>
        <w:pPrChange w:id="110" w:author="Rachel E Boenigk" w:date="2012-09-17T11:01:00Z">
          <w:pPr>
            <w:pStyle w:val="NormalWeb"/>
            <w:spacing w:before="0" w:after="0"/>
          </w:pPr>
        </w:pPrChange>
      </w:pPr>
      <w:proofErr w:type="spellStart"/>
      <w:proofErr w:type="gramStart"/>
      <w:ins w:id="111" w:author="Rachel E Boenigk" w:date="2012-09-17T10:37:00Z">
        <w:r>
          <w:t>Elsinger</w:t>
        </w:r>
        <w:proofErr w:type="spellEnd"/>
        <w:r>
          <w:t>, H., A. Lehar, and M. Summer (2006), “Risk Assessment for Banking Systems,”</w:t>
        </w:r>
        <w:r w:rsidR="00E57EAC">
          <w:t xml:space="preserve"> </w:t>
        </w:r>
        <w:r w:rsidR="00E57EAC" w:rsidRPr="00E57EAC">
          <w:rPr>
            <w:i/>
            <w:rPrChange w:id="112" w:author="Rachel E Boenigk" w:date="2012-09-17T10:40:00Z">
              <w:rPr/>
            </w:rPrChange>
          </w:rPr>
          <w:t>Management Science</w:t>
        </w:r>
        <w:r w:rsidR="00E57EAC">
          <w:t xml:space="preserve">, </w:t>
        </w:r>
      </w:ins>
      <w:ins w:id="113" w:author="Rachel E Boenigk" w:date="2012-09-17T10:38:00Z">
        <w:r w:rsidR="00E57EAC">
          <w:t>52(9), 1301-1314</w:t>
        </w:r>
      </w:ins>
      <w:ins w:id="114" w:author="Rachel E Boenigk" w:date="2012-09-17T10:39:00Z">
        <w:r w:rsidR="00E57EAC">
          <w:t xml:space="preserve">, </w:t>
        </w:r>
      </w:ins>
      <w:ins w:id="115" w:author="Rachel E Boenigk" w:date="2012-09-17T10:37:00Z">
        <w:r w:rsidR="00E57EAC">
          <w:t>September 2006</w:t>
        </w:r>
      </w:ins>
      <w:ins w:id="116" w:author="Rachel E Boenigk" w:date="2012-09-17T10:39:00Z">
        <w:r w:rsidR="00E57EAC">
          <w:t xml:space="preserve"> (</w:t>
        </w:r>
      </w:ins>
      <w:ins w:id="117" w:author="Rachel E Boenigk" w:date="2012-09-17T11:17:00Z">
        <w:r w:rsidR="001C4698">
          <w:fldChar w:fldCharType="begin"/>
        </w:r>
        <w:r w:rsidR="001C4698">
          <w:instrText xml:space="preserve"> HYPERLINK "</w:instrText>
        </w:r>
      </w:ins>
      <w:ins w:id="118" w:author="Rachel E Boenigk" w:date="2012-09-17T10:39:00Z">
        <w:r w:rsidR="001C4698" w:rsidRPr="00E57EAC">
          <w:instrText>http://mansci.journal.informs.org/content/52/9/1301.abstract</w:instrText>
        </w:r>
      </w:ins>
      <w:ins w:id="119" w:author="Rachel E Boenigk" w:date="2012-09-17T11:17:00Z">
        <w:r w:rsidR="001C4698">
          <w:instrText xml:space="preserve">" </w:instrText>
        </w:r>
        <w:r w:rsidR="001C4698">
          <w:fldChar w:fldCharType="separate"/>
        </w:r>
      </w:ins>
      <w:ins w:id="120" w:author="Rachel E Boenigk" w:date="2012-09-17T10:39:00Z">
        <w:r w:rsidR="001C4698" w:rsidRPr="00222F0B">
          <w:rPr>
            <w:rStyle w:val="Hyperlink"/>
          </w:rPr>
          <w:t>http://mansci.journal.informs.org/content/52/9/1301.abstract</w:t>
        </w:r>
      </w:ins>
      <w:ins w:id="121" w:author="Rachel E Boenigk" w:date="2012-09-17T11:17:00Z">
        <w:r w:rsidR="001C4698">
          <w:fldChar w:fldCharType="end"/>
        </w:r>
      </w:ins>
      <w:ins w:id="122" w:author="Rachel E Boenigk" w:date="2012-09-17T10:39:00Z">
        <w:r w:rsidR="00E57EAC">
          <w:t>).</w:t>
        </w:r>
      </w:ins>
      <w:proofErr w:type="gramEnd"/>
    </w:p>
    <w:p w:rsidR="001C4698" w:rsidRDefault="001C4698" w:rsidP="004246A7">
      <w:pPr>
        <w:pStyle w:val="NormalWeb"/>
        <w:spacing w:before="120" w:after="120"/>
        <w:rPr>
          <w:ins w:id="123" w:author="Rachel E Boenigk" w:date="2012-09-17T11:17:00Z"/>
        </w:rPr>
        <w:pPrChange w:id="124" w:author="Rachel E Boenigk" w:date="2012-09-17T11:01:00Z">
          <w:pPr>
            <w:pStyle w:val="NormalWeb"/>
            <w:spacing w:before="0" w:after="0"/>
          </w:pPr>
        </w:pPrChange>
      </w:pPr>
    </w:p>
    <w:p w:rsidR="001C4698" w:rsidRDefault="001C4698" w:rsidP="004246A7">
      <w:pPr>
        <w:pStyle w:val="NormalWeb"/>
        <w:spacing w:before="120" w:after="120"/>
        <w:rPr>
          <w:ins w:id="125" w:author="Rachel E Boenigk" w:date="2012-09-17T10:37:00Z"/>
        </w:rPr>
        <w:pPrChange w:id="126" w:author="Rachel E Boenigk" w:date="2012-09-17T11:01:00Z">
          <w:pPr>
            <w:pStyle w:val="NormalWeb"/>
            <w:spacing w:before="0" w:after="0"/>
          </w:pPr>
        </w:pPrChange>
      </w:pPr>
      <w:ins w:id="127" w:author="Rachel E Boenigk" w:date="2012-09-17T11:17:00Z">
        <w:r>
          <w:t xml:space="preserve">Financial Stability Oversight Council </w:t>
        </w:r>
        <w:r>
          <w:t>(</w:t>
        </w:r>
        <w:r>
          <w:t>2012</w:t>
        </w:r>
        <w:r>
          <w:t>),</w:t>
        </w:r>
        <w:r>
          <w:t xml:space="preserve"> </w:t>
        </w:r>
      </w:ins>
      <w:ins w:id="128" w:author="Rachel E Boenigk" w:date="2012-09-17T11:18:00Z">
        <w:r>
          <w:t>“</w:t>
        </w:r>
      </w:ins>
      <w:ins w:id="129" w:author="Rachel E Boenigk" w:date="2012-09-17T11:17:00Z">
        <w:r>
          <w:t>Annual Report</w:t>
        </w:r>
        <w:r>
          <w:t>,</w:t>
        </w:r>
      </w:ins>
      <w:ins w:id="130" w:author="Rachel E Boenigk" w:date="2012-09-17T11:18:00Z">
        <w:r>
          <w:t>”</w:t>
        </w:r>
      </w:ins>
      <w:bookmarkStart w:id="131" w:name="_GoBack"/>
      <w:bookmarkEnd w:id="131"/>
      <w:ins w:id="132" w:author="Rachel E Boenigk" w:date="2012-09-17T11:17:00Z">
        <w:r>
          <w:t xml:space="preserve"> (</w:t>
        </w:r>
        <w:r w:rsidRPr="00551759">
          <w:t>http://www.treasury.gov/initiatives/fsoc/Documents/2012%20Annual%20Report.pdf</w:t>
        </w:r>
        <w:r>
          <w:t>).</w:t>
        </w:r>
      </w:ins>
    </w:p>
    <w:p w:rsidR="00E12D4B" w:rsidRDefault="00E12D4B" w:rsidP="004246A7">
      <w:pPr>
        <w:pStyle w:val="NormalWeb"/>
        <w:spacing w:before="120" w:after="120"/>
        <w:rPr>
          <w:ins w:id="133" w:author="Rachel E Boenigk" w:date="2012-09-17T10:37:00Z"/>
        </w:rPr>
        <w:pPrChange w:id="134" w:author="Rachel E Boenigk" w:date="2012-09-17T11:01:00Z">
          <w:pPr>
            <w:pStyle w:val="NormalWeb"/>
            <w:spacing w:before="0" w:after="0"/>
          </w:pPr>
        </w:pPrChange>
      </w:pPr>
    </w:p>
    <w:p w:rsidR="00E57EAC" w:rsidRPr="00E57EAC" w:rsidRDefault="00E57EAC" w:rsidP="004246A7">
      <w:pPr>
        <w:pStyle w:val="FootnoteText"/>
        <w:spacing w:before="120" w:after="120"/>
        <w:rPr>
          <w:ins w:id="135" w:author="Rachel E Boenigk" w:date="2012-09-17T10:43:00Z"/>
          <w:rFonts w:ascii="Times New Roman" w:hAnsi="Times New Roman"/>
          <w:sz w:val="24"/>
          <w:szCs w:val="24"/>
          <w:rPrChange w:id="136" w:author="Rachel E Boenigk" w:date="2012-09-17T10:43:00Z">
            <w:rPr>
              <w:ins w:id="137" w:author="Rachel E Boenigk" w:date="2012-09-17T10:43:00Z"/>
            </w:rPr>
          </w:rPrChange>
        </w:rPr>
        <w:pPrChange w:id="138" w:author="Rachel E Boenigk" w:date="2012-09-17T11:01:00Z">
          <w:pPr>
            <w:pStyle w:val="FootnoteText"/>
          </w:pPr>
        </w:pPrChange>
      </w:pPr>
      <w:ins w:id="139" w:author="Rachel E Boenigk" w:date="2012-09-17T10:43:00Z">
        <w:r w:rsidRPr="00E57EAC">
          <w:rPr>
            <w:rFonts w:ascii="Times New Roman" w:hAnsi="Times New Roman"/>
            <w:sz w:val="24"/>
            <w:szCs w:val="24"/>
            <w:rPrChange w:id="140" w:author="Rachel E Boenigk" w:date="2012-09-17T10:43:00Z">
              <w:rPr/>
            </w:rPrChange>
          </w:rPr>
          <w:t xml:space="preserve">Garratt, R., </w:t>
        </w:r>
        <w:r w:rsidRPr="00E57EAC">
          <w:rPr>
            <w:rFonts w:ascii="Times New Roman" w:hAnsi="Times New Roman"/>
            <w:sz w:val="24"/>
            <w:szCs w:val="24"/>
          </w:rPr>
          <w:t xml:space="preserve">L. </w:t>
        </w:r>
        <w:proofErr w:type="spellStart"/>
        <w:r w:rsidRPr="00E57EAC">
          <w:rPr>
            <w:rFonts w:ascii="Times New Roman" w:hAnsi="Times New Roman"/>
            <w:sz w:val="24"/>
            <w:szCs w:val="24"/>
          </w:rPr>
          <w:t>Mahadeva</w:t>
        </w:r>
        <w:proofErr w:type="spellEnd"/>
        <w:r w:rsidRPr="00E57EAC">
          <w:rPr>
            <w:rFonts w:ascii="Times New Roman" w:hAnsi="Times New Roman"/>
            <w:sz w:val="24"/>
            <w:szCs w:val="24"/>
          </w:rPr>
          <w:t xml:space="preserve">, and K. </w:t>
        </w:r>
        <w:proofErr w:type="spellStart"/>
        <w:r w:rsidRPr="00E57EAC">
          <w:rPr>
            <w:rFonts w:ascii="Times New Roman" w:hAnsi="Times New Roman"/>
            <w:sz w:val="24"/>
            <w:szCs w:val="24"/>
          </w:rPr>
          <w:t>Svirydzenka</w:t>
        </w:r>
        <w:proofErr w:type="spellEnd"/>
        <w:r w:rsidRPr="00E57EAC">
          <w:rPr>
            <w:rFonts w:ascii="Times New Roman" w:hAnsi="Times New Roman"/>
            <w:sz w:val="24"/>
            <w:szCs w:val="24"/>
            <w:rPrChange w:id="141" w:author="Rachel E Boenigk" w:date="2012-09-17T10:43:00Z">
              <w:rPr/>
            </w:rPrChange>
          </w:rPr>
          <w:t xml:space="preserve"> </w:t>
        </w:r>
      </w:ins>
      <w:ins w:id="142" w:author="Rachel E Boenigk" w:date="2012-09-17T10:44:00Z">
        <w:r>
          <w:rPr>
            <w:rFonts w:ascii="Times New Roman" w:hAnsi="Times New Roman"/>
            <w:sz w:val="24"/>
            <w:szCs w:val="24"/>
          </w:rPr>
          <w:t xml:space="preserve">(2011), </w:t>
        </w:r>
      </w:ins>
      <w:ins w:id="143" w:author="Rachel E Boenigk" w:date="2012-09-17T10:43:00Z">
        <w:r w:rsidRPr="00E57EAC">
          <w:rPr>
            <w:rFonts w:ascii="Times New Roman" w:hAnsi="Times New Roman"/>
            <w:sz w:val="24"/>
            <w:szCs w:val="24"/>
            <w:rPrChange w:id="144" w:author="Rachel E Boenigk" w:date="2012-09-17T10:43:00Z">
              <w:rPr/>
            </w:rPrChange>
          </w:rPr>
          <w:t>“Measuring Systemic Risk in the International Banking Network,</w:t>
        </w:r>
      </w:ins>
      <w:ins w:id="145" w:author="Rachel E Boenigk" w:date="2012-09-17T10:44:00Z">
        <w:r>
          <w:rPr>
            <w:rFonts w:ascii="Times New Roman" w:hAnsi="Times New Roman"/>
            <w:sz w:val="24"/>
            <w:szCs w:val="24"/>
          </w:rPr>
          <w:t>”</w:t>
        </w:r>
      </w:ins>
      <w:ins w:id="146" w:author="Rachel E Boenigk" w:date="2012-09-17T10:43:00Z">
        <w:r w:rsidRPr="00E57EAC">
          <w:rPr>
            <w:rFonts w:ascii="Times New Roman" w:hAnsi="Times New Roman"/>
            <w:sz w:val="24"/>
            <w:szCs w:val="24"/>
            <w:rPrChange w:id="147" w:author="Rachel E Boenigk" w:date="2012-09-17T10:43:00Z">
              <w:rPr/>
            </w:rPrChange>
          </w:rPr>
          <w:t xml:space="preserve"> Bank of </w:t>
        </w:r>
        <w:r w:rsidRPr="00E57EAC">
          <w:rPr>
            <w:rFonts w:ascii="Times New Roman" w:hAnsi="Times New Roman"/>
            <w:sz w:val="24"/>
            <w:szCs w:val="24"/>
          </w:rPr>
          <w:t xml:space="preserve">England working paper, no. </w:t>
        </w:r>
        <w:proofErr w:type="gramStart"/>
        <w:r w:rsidRPr="00E57EAC">
          <w:rPr>
            <w:rFonts w:ascii="Times New Roman" w:hAnsi="Times New Roman"/>
            <w:sz w:val="24"/>
            <w:szCs w:val="24"/>
          </w:rPr>
          <w:t>413.</w:t>
        </w:r>
        <w:r>
          <w:rPr>
            <w:rFonts w:ascii="Times New Roman" w:hAnsi="Times New Roman"/>
            <w:sz w:val="24"/>
            <w:szCs w:val="24"/>
          </w:rPr>
          <w:t>,</w:t>
        </w:r>
        <w:proofErr w:type="gramEnd"/>
        <w:r>
          <w:rPr>
            <w:rFonts w:ascii="Times New Roman" w:hAnsi="Times New Roman"/>
            <w:sz w:val="24"/>
            <w:szCs w:val="24"/>
          </w:rPr>
          <w:t xml:space="preserve"> March 2011 (</w:t>
        </w:r>
      </w:ins>
      <w:ins w:id="148" w:author="Rachel E Boenigk" w:date="2012-09-17T10:44:00Z">
        <w:r w:rsidRPr="00E57EAC">
          <w:rPr>
            <w:rFonts w:ascii="Times New Roman" w:hAnsi="Times New Roman"/>
            <w:sz w:val="24"/>
            <w:szCs w:val="24"/>
          </w:rPr>
          <w:t>http://www.bankofengland.co.uk/publications/Documents/workingpapers/wp413.pdf</w:t>
        </w:r>
        <w:r>
          <w:rPr>
            <w:rFonts w:ascii="Times New Roman" w:hAnsi="Times New Roman"/>
            <w:sz w:val="24"/>
            <w:szCs w:val="24"/>
          </w:rPr>
          <w:t>).</w:t>
        </w:r>
      </w:ins>
    </w:p>
    <w:p w:rsidR="00E57EAC" w:rsidRDefault="00E57EAC" w:rsidP="004246A7">
      <w:pPr>
        <w:pStyle w:val="NormalWeb"/>
        <w:spacing w:before="120" w:after="120"/>
        <w:rPr>
          <w:ins w:id="149" w:author="Rachel E Boenigk" w:date="2012-09-17T10:43:00Z"/>
        </w:rPr>
        <w:pPrChange w:id="150" w:author="Rachel E Boenigk" w:date="2012-09-17T11:01:00Z">
          <w:pPr>
            <w:pStyle w:val="NormalWeb"/>
            <w:spacing w:before="0" w:after="0"/>
          </w:pPr>
        </w:pPrChange>
      </w:pPr>
    </w:p>
    <w:p w:rsidR="00E57EAC" w:rsidRDefault="00E57EAC" w:rsidP="004246A7">
      <w:pPr>
        <w:pStyle w:val="NormalWeb"/>
        <w:spacing w:before="120" w:after="120"/>
        <w:rPr>
          <w:ins w:id="151" w:author="Rachel E Boenigk" w:date="2012-09-17T10:40:00Z"/>
        </w:rPr>
        <w:pPrChange w:id="152" w:author="Rachel E Boenigk" w:date="2012-09-17T11:01:00Z">
          <w:pPr>
            <w:pStyle w:val="NormalWeb"/>
            <w:spacing w:before="0" w:after="0"/>
          </w:pPr>
        </w:pPrChange>
      </w:pPr>
      <w:proofErr w:type="gramStart"/>
      <w:ins w:id="153" w:author="Rachel E Boenigk" w:date="2012-09-17T10:40:00Z">
        <w:r>
          <w:t xml:space="preserve">Gauthier, C., A. Lehar, and M. </w:t>
        </w:r>
        <w:proofErr w:type="spellStart"/>
        <w:r>
          <w:t>Souissi</w:t>
        </w:r>
        <w:proofErr w:type="spellEnd"/>
        <w:r>
          <w:t xml:space="preserve"> (2010), “</w:t>
        </w:r>
        <w:proofErr w:type="spellStart"/>
        <w:r>
          <w:t>Macroprudential</w:t>
        </w:r>
        <w:proofErr w:type="spellEnd"/>
        <w:r>
          <w:t xml:space="preserve"> Regulation and Systemic Capital Requirements,</w:t>
        </w:r>
      </w:ins>
      <w:ins w:id="154" w:author="Rachel E Boenigk" w:date="2012-09-17T10:41:00Z">
        <w:r>
          <w:t xml:space="preserve">” Bank of Canada Working Paper 2010-4, </w:t>
        </w:r>
      </w:ins>
      <w:ins w:id="155" w:author="Rachel E Boenigk" w:date="2012-09-17T10:42:00Z">
        <w:r>
          <w:t>January 2010 (</w:t>
        </w:r>
        <w:r w:rsidRPr="00E57EAC">
          <w:t>http://www.bankofcanada.ca/wp-content/uploads/2010/05/wp10-4.pdf</w:t>
        </w:r>
        <w:r>
          <w:t>).</w:t>
        </w:r>
      </w:ins>
      <w:proofErr w:type="gramEnd"/>
    </w:p>
    <w:p w:rsidR="00E57EAC" w:rsidRDefault="00E57EAC" w:rsidP="004246A7">
      <w:pPr>
        <w:pStyle w:val="NormalWeb"/>
        <w:spacing w:before="120" w:after="120"/>
        <w:rPr>
          <w:ins w:id="156" w:author="Rachel E Boenigk" w:date="2012-09-17T10:40:00Z"/>
        </w:rPr>
        <w:pPrChange w:id="157" w:author="Rachel E Boenigk" w:date="2012-09-17T11:01:00Z">
          <w:pPr>
            <w:pStyle w:val="NormalWeb"/>
            <w:spacing w:before="0" w:after="0"/>
          </w:pPr>
        </w:pPrChange>
      </w:pPr>
    </w:p>
    <w:p w:rsidR="007B169C" w:rsidRDefault="007B169C" w:rsidP="004246A7">
      <w:pPr>
        <w:pStyle w:val="NormalWeb"/>
        <w:spacing w:before="120" w:after="120"/>
        <w:pPrChange w:id="158" w:author="Rachel E Boenigk" w:date="2012-09-17T11:01:00Z">
          <w:pPr>
            <w:pStyle w:val="NormalWeb"/>
            <w:spacing w:before="0" w:after="0"/>
          </w:pPr>
        </w:pPrChange>
      </w:pPr>
      <w:proofErr w:type="gramStart"/>
      <w:r>
        <w:t xml:space="preserve">Gorton, Gary and Andrew </w:t>
      </w:r>
      <w:proofErr w:type="spellStart"/>
      <w:r>
        <w:t>Metrick</w:t>
      </w:r>
      <w:proofErr w:type="spellEnd"/>
      <w:r>
        <w:t xml:space="preserve"> (2012).</w:t>
      </w:r>
      <w:proofErr w:type="gramEnd"/>
      <w:r>
        <w:t xml:space="preserve">  “Securitized Banking and the Run on Repo</w:t>
      </w:r>
      <w:ins w:id="159" w:author="Rachel E Boenigk" w:date="2012-09-17T11:04:00Z">
        <w:r w:rsidR="004246A7">
          <w:t>,</w:t>
        </w:r>
      </w:ins>
      <w:del w:id="160" w:author="Rachel E Boenigk" w:date="2012-09-17T11:04:00Z">
        <w:r w:rsidDel="004246A7">
          <w:delText>.</w:delText>
        </w:r>
      </w:del>
      <w:proofErr w:type="gramStart"/>
      <w:r>
        <w:t xml:space="preserve">”  </w:t>
      </w:r>
      <w:r w:rsidRPr="00DF4CFE">
        <w:rPr>
          <w:i/>
          <w:rPrChange w:id="161" w:author="Rachel E Boenigk" w:date="2012-09-17T10:32:00Z">
            <w:rPr/>
          </w:rPrChange>
        </w:rPr>
        <w:t>Journal</w:t>
      </w:r>
      <w:proofErr w:type="gramEnd"/>
      <w:r w:rsidRPr="00DF4CFE">
        <w:rPr>
          <w:i/>
          <w:rPrChange w:id="162" w:author="Rachel E Boenigk" w:date="2012-09-17T10:32:00Z">
            <w:rPr/>
          </w:rPrChange>
        </w:rPr>
        <w:t xml:space="preserve"> of Financial Economics</w:t>
      </w:r>
      <w:r>
        <w:t>, 104</w:t>
      </w:r>
      <w:ins w:id="163" w:author="Rachel E Boenigk" w:date="2012-09-17T11:05:00Z">
        <w:r w:rsidR="004246A7">
          <w:t>(3)</w:t>
        </w:r>
      </w:ins>
      <w:r>
        <w:t>, 425-451</w:t>
      </w:r>
      <w:ins w:id="164" w:author="Rachel E Boenigk" w:date="2012-09-17T10:29:00Z">
        <w:r w:rsidR="00C54148">
          <w:t xml:space="preserve"> (</w:t>
        </w:r>
      </w:ins>
      <w:ins w:id="165" w:author="Rachel E Boenigk" w:date="2012-09-17T11:08:00Z">
        <w:r w:rsidR="004246A7">
          <w:fldChar w:fldCharType="begin"/>
        </w:r>
        <w:r w:rsidR="004246A7">
          <w:instrText xml:space="preserve"> HYPERLINK "http://EconPapers.repec.org/RePEc:eee:jfinec:v:104:y:2012:i:3:p:425-451" </w:instrText>
        </w:r>
        <w:r w:rsidR="004246A7">
          <w:fldChar w:fldCharType="separate"/>
        </w:r>
        <w:r w:rsidR="004246A7">
          <w:rPr>
            <w:rStyle w:val="Hyperlink"/>
          </w:rPr>
          <w:t>http://EconPapers.repec.org/RePEc:eee:jfinec:v:104:y:2012:i:3:p:425-451</w:t>
        </w:r>
        <w:r w:rsidR="004246A7">
          <w:fldChar w:fldCharType="end"/>
        </w:r>
      </w:ins>
      <w:ins w:id="166" w:author="Rachel E Boenigk" w:date="2012-09-17T10:30:00Z">
        <w:r w:rsidR="00C54148">
          <w:t>)</w:t>
        </w:r>
      </w:ins>
      <w:r>
        <w:t>.</w:t>
      </w:r>
    </w:p>
    <w:p w:rsidR="007B169C" w:rsidRDefault="007B169C" w:rsidP="004246A7">
      <w:pPr>
        <w:pStyle w:val="NormalWeb"/>
        <w:spacing w:before="120" w:after="120"/>
        <w:pPrChange w:id="167" w:author="Rachel E Boenigk" w:date="2012-09-17T11:01:00Z">
          <w:pPr>
            <w:pStyle w:val="NormalWeb"/>
            <w:spacing w:before="0" w:after="0"/>
          </w:pPr>
        </w:pPrChange>
      </w:pPr>
    </w:p>
    <w:p w:rsidR="007B169C" w:rsidRDefault="007B169C" w:rsidP="004246A7">
      <w:pPr>
        <w:pStyle w:val="NormalWeb"/>
        <w:spacing w:before="120" w:after="120"/>
        <w:pPrChange w:id="168" w:author="Rachel E Boenigk" w:date="2012-09-17T11:01:00Z">
          <w:pPr>
            <w:pStyle w:val="NormalWeb"/>
            <w:spacing w:before="0" w:after="0"/>
          </w:pPr>
        </w:pPrChange>
      </w:pPr>
      <w:proofErr w:type="gramStart"/>
      <w:r>
        <w:t xml:space="preserve">Gorton, Gary and Andrew </w:t>
      </w:r>
      <w:proofErr w:type="spellStart"/>
      <w:r>
        <w:t>Metrick</w:t>
      </w:r>
      <w:proofErr w:type="spellEnd"/>
      <w:r>
        <w:t xml:space="preserve"> (2012).</w:t>
      </w:r>
      <w:proofErr w:type="gramEnd"/>
      <w:r>
        <w:t xml:space="preserve">  </w:t>
      </w:r>
      <w:proofErr w:type="gramStart"/>
      <w:r w:rsidR="00584F29">
        <w:t>“Getting Up to Speed on the Financial Crisis</w:t>
      </w:r>
      <w:ins w:id="169" w:author="Rachel E Boenigk" w:date="2012-09-17T11:07:00Z">
        <w:r w:rsidR="004246A7">
          <w:t>: A One-Weekend-Reader’s Guide</w:t>
        </w:r>
      </w:ins>
      <w:ins w:id="170" w:author="Rachel E Boenigk" w:date="2012-09-17T11:05:00Z">
        <w:r w:rsidR="004246A7">
          <w:t>,</w:t>
        </w:r>
      </w:ins>
      <w:del w:id="171" w:author="Rachel E Boenigk" w:date="2012-09-17T11:05:00Z">
        <w:r w:rsidR="00584F29" w:rsidDel="004246A7">
          <w:delText>.</w:delText>
        </w:r>
      </w:del>
      <w:r w:rsidR="00584F29">
        <w:t>”</w:t>
      </w:r>
      <w:del w:id="172" w:author="Rachel E Boenigk" w:date="2012-09-17T11:07:00Z">
        <w:r w:rsidR="00584F29" w:rsidDel="004246A7">
          <w:delText xml:space="preserve"> </w:delText>
        </w:r>
      </w:del>
      <w:r w:rsidR="00584F29">
        <w:t xml:space="preserve"> </w:t>
      </w:r>
      <w:r w:rsidR="00584F29" w:rsidRPr="00DF4CFE">
        <w:rPr>
          <w:i/>
          <w:rPrChange w:id="173" w:author="Rachel E Boenigk" w:date="2012-09-17T10:32:00Z">
            <w:rPr/>
          </w:rPrChange>
        </w:rPr>
        <w:t>Journal of Economic Literature</w:t>
      </w:r>
      <w:r w:rsidR="00584F29">
        <w:t xml:space="preserve">, </w:t>
      </w:r>
      <w:ins w:id="174" w:author="Rachel E Boenigk" w:date="2012-09-17T11:06:00Z">
        <w:r w:rsidR="004246A7">
          <w:t>50(1), 128-50, March</w:t>
        </w:r>
      </w:ins>
      <w:ins w:id="175" w:author="Rachel E Boenigk" w:date="2012-09-17T10:30:00Z">
        <w:r w:rsidR="00C54148">
          <w:t xml:space="preserve"> 2012 (</w:t>
        </w:r>
        <w:r w:rsidR="00C54148" w:rsidRPr="00C54148">
          <w:t>http://faculty.som.yale.edu/garygorton/documents/GettingUpToSpeed_Jan-11-2012.pdf</w:t>
        </w:r>
        <w:r w:rsidR="00C54148">
          <w:t>).</w:t>
        </w:r>
      </w:ins>
      <w:proofErr w:type="gramEnd"/>
    </w:p>
    <w:p w:rsidR="00086E79" w:rsidRDefault="00086E79" w:rsidP="004246A7">
      <w:pPr>
        <w:pStyle w:val="NormalWeb"/>
        <w:spacing w:before="120" w:after="120"/>
        <w:pPrChange w:id="176" w:author="Rachel E Boenigk" w:date="2012-09-17T11:01:00Z">
          <w:pPr>
            <w:pStyle w:val="NormalWeb"/>
            <w:spacing w:before="0" w:after="0"/>
          </w:pPr>
        </w:pPrChange>
      </w:pPr>
    </w:p>
    <w:p w:rsidR="00086E79" w:rsidRDefault="00086E79" w:rsidP="004246A7">
      <w:pPr>
        <w:pStyle w:val="NormalWeb"/>
        <w:spacing w:before="120" w:after="120"/>
        <w:pPrChange w:id="177" w:author="Rachel E Boenigk" w:date="2012-09-17T11:01:00Z">
          <w:pPr>
            <w:pStyle w:val="NormalWeb"/>
            <w:spacing w:before="0" w:after="0"/>
          </w:pPr>
        </w:pPrChange>
      </w:pPr>
      <w:proofErr w:type="gramStart"/>
      <w:r>
        <w:t>Huang, X and H Zhou, and H Zhu (2009)</w:t>
      </w:r>
      <w:ins w:id="178" w:author="Rachel E Boenigk" w:date="2012-09-17T10:11:00Z">
        <w:r w:rsidR="000138D9">
          <w:t>.</w:t>
        </w:r>
      </w:ins>
      <w:proofErr w:type="gramEnd"/>
      <w:del w:id="179" w:author="Rachel E Boenigk" w:date="2012-09-17T10:11:00Z">
        <w:r w:rsidDel="000138D9">
          <w:delText>:</w:delText>
        </w:r>
      </w:del>
      <w:r>
        <w:t xml:space="preserve"> “Assessing the Systemic Risk of a Heterogeneous Portfolio of Banks </w:t>
      </w:r>
      <w:proofErr w:type="gramStart"/>
      <w:r>
        <w:t>During</w:t>
      </w:r>
      <w:proofErr w:type="gramEnd"/>
      <w:r>
        <w:t xml:space="preserve"> the Recent Financial Crisis,” Federal Reserve Board Finance and Economics Discussion Series 2009-44</w:t>
      </w:r>
      <w:ins w:id="180" w:author="Rachel E Boenigk" w:date="2012-09-17T10:31:00Z">
        <w:r w:rsidR="00C54148">
          <w:t>, October 2009 (</w:t>
        </w:r>
        <w:r w:rsidR="00C54148" w:rsidRPr="00C54148">
          <w:t>http://www.federalreserve.gov/pubs/feds/2009/200944/index.html</w:t>
        </w:r>
        <w:r w:rsidR="00C54148">
          <w:t>)</w:t>
        </w:r>
      </w:ins>
      <w:r>
        <w:t xml:space="preserve">. </w:t>
      </w:r>
    </w:p>
    <w:sectPr w:rsidR="00086E79" w:rsidSect="00F03D76">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Rachel E Boenigk" w:date="2012-09-17T10:09:00Z" w:initials="REB">
    <w:p w:rsidR="00F16FD4" w:rsidRDefault="00F16FD4">
      <w:pPr>
        <w:pStyle w:val="CommentText"/>
      </w:pPr>
      <w:r>
        <w:rPr>
          <w:rStyle w:val="CommentReference"/>
        </w:rPr>
        <w:annotationRef/>
      </w:r>
      <w:r>
        <w:t xml:space="preserve">There are 2 articles referenced as Gorton and </w:t>
      </w:r>
      <w:proofErr w:type="spellStart"/>
      <w:r>
        <w:t>Metrick</w:t>
      </w:r>
      <w:proofErr w:type="spellEnd"/>
      <w:r>
        <w:t>, 2012—I’m not sure how this should be differentiated but I would recommend that there be some clarification for the reader.</w:t>
      </w:r>
    </w:p>
  </w:comment>
  <w:comment w:id="25" w:author="Rachel E Boenigk" w:date="2012-09-17T10:14:00Z" w:initials="REB">
    <w:p w:rsidR="00F16FD4" w:rsidRDefault="00F16FD4">
      <w:pPr>
        <w:pStyle w:val="CommentText"/>
      </w:pPr>
      <w:r>
        <w:rPr>
          <w:rStyle w:val="CommentReference"/>
        </w:rPr>
        <w:annotationRef/>
      </w:r>
      <w:r>
        <w:t>Should the “refer to” citation listed below be included in the references section?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FD4" w:rsidRDefault="00F16FD4" w:rsidP="00D960EA">
      <w:pPr>
        <w:spacing w:after="0" w:line="240" w:lineRule="auto"/>
      </w:pPr>
      <w:r>
        <w:separator/>
      </w:r>
    </w:p>
  </w:endnote>
  <w:endnote w:type="continuationSeparator" w:id="0">
    <w:p w:rsidR="00F16FD4" w:rsidRDefault="00F16FD4" w:rsidP="00D96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5860952"/>
      <w:docPartObj>
        <w:docPartGallery w:val="Page Numbers (Bottom of Page)"/>
        <w:docPartUnique/>
      </w:docPartObj>
    </w:sdtPr>
    <w:sdtContent>
      <w:p w:rsidR="00F16FD4" w:rsidRDefault="00F16FD4">
        <w:pPr>
          <w:pStyle w:val="Footer"/>
          <w:jc w:val="center"/>
        </w:pPr>
        <w:r>
          <w:fldChar w:fldCharType="begin"/>
        </w:r>
        <w:r>
          <w:instrText xml:space="preserve"> PAGE   \* MERGEFORMAT </w:instrText>
        </w:r>
        <w:r>
          <w:fldChar w:fldCharType="separate"/>
        </w:r>
        <w:r w:rsidR="001C4698">
          <w:rPr>
            <w:noProof/>
          </w:rPr>
          <w:t>10</w:t>
        </w:r>
        <w:r>
          <w:rPr>
            <w:noProof/>
          </w:rPr>
          <w:fldChar w:fldCharType="end"/>
        </w:r>
      </w:p>
    </w:sdtContent>
  </w:sdt>
  <w:p w:rsidR="00F16FD4" w:rsidRDefault="00F16F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FD4" w:rsidRDefault="00F16FD4" w:rsidP="00D960EA">
      <w:pPr>
        <w:spacing w:after="0" w:line="240" w:lineRule="auto"/>
      </w:pPr>
      <w:r>
        <w:separator/>
      </w:r>
    </w:p>
  </w:footnote>
  <w:footnote w:type="continuationSeparator" w:id="0">
    <w:p w:rsidR="00F16FD4" w:rsidRDefault="00F16FD4" w:rsidP="00D960EA">
      <w:pPr>
        <w:spacing w:after="0" w:line="240" w:lineRule="auto"/>
      </w:pPr>
      <w:r>
        <w:continuationSeparator/>
      </w:r>
    </w:p>
  </w:footnote>
  <w:footnote w:id="1">
    <w:p w:rsidR="00F16FD4" w:rsidRDefault="00F16FD4">
      <w:pPr>
        <w:pStyle w:val="FootnoteText"/>
      </w:pPr>
      <w:r>
        <w:rPr>
          <w:rStyle w:val="FootnoteReference"/>
        </w:rPr>
        <w:footnoteRef/>
      </w:r>
      <w:r>
        <w:t xml:space="preserve"> </w:t>
      </w:r>
      <w:proofErr w:type="gramStart"/>
      <w:r>
        <w:t>Director, Office of Financial Stability Policy and Research, Federal Reserve Board.</w:t>
      </w:r>
      <w:proofErr w:type="gramEnd"/>
      <w:r>
        <w:t xml:space="preserve">  The views presented here are my own and do not necessarily reflect those of the Board of Governors or its staff. </w:t>
      </w:r>
    </w:p>
  </w:footnote>
  <w:footnote w:id="2">
    <w:p w:rsidR="00F16FD4" w:rsidRDefault="00F16FD4">
      <w:pPr>
        <w:pStyle w:val="FootnoteText"/>
      </w:pPr>
      <w:r>
        <w:rPr>
          <w:rStyle w:val="FootnoteReference"/>
        </w:rPr>
        <w:footnoteRef/>
      </w:r>
      <w:r>
        <w:t xml:space="preserve"> </w:t>
      </w:r>
      <w:del w:id="0" w:author="Rachel E Boenigk" w:date="2012-09-17T10:00:00Z">
        <w:r w:rsidDel="00030159">
          <w:delText>Cite full name and date of Act</w:delText>
        </w:r>
      </w:del>
      <w:ins w:id="1" w:author="Rachel E Boenigk" w:date="2012-09-17T10:00:00Z">
        <w:r>
          <w:t xml:space="preserve"> </w:t>
        </w:r>
        <w:proofErr w:type="gramStart"/>
        <w:r>
          <w:t>“</w:t>
        </w:r>
      </w:ins>
      <w:del w:id="2" w:author="Rachel E Boenigk" w:date="2012-09-17T10:00:00Z">
        <w:r w:rsidDel="00030159">
          <w:delText>.</w:delText>
        </w:r>
      </w:del>
      <w:ins w:id="3" w:author="Rachel E Boenigk" w:date="2012-09-17T10:00:00Z">
        <w:r>
          <w:t>Dodd-Frank Wall Street Reform and Consumer Protection Act,</w:t>
        </w:r>
      </w:ins>
      <w:ins w:id="4" w:author="Rachel E Boenigk" w:date="2012-09-17T10:01:00Z">
        <w:r>
          <w:t>” HR 4173, 111</w:t>
        </w:r>
      </w:ins>
      <w:ins w:id="5" w:author="Rachel E Boenigk" w:date="2012-09-17T11:11:00Z">
        <w:r w:rsidR="001C4698" w:rsidRPr="001C4698">
          <w:rPr>
            <w:vertAlign w:val="superscript"/>
            <w:rPrChange w:id="6" w:author="Rachel E Boenigk" w:date="2012-09-17T11:11:00Z">
              <w:rPr/>
            </w:rPrChange>
          </w:rPr>
          <w:t>th</w:t>
        </w:r>
        <w:r w:rsidR="001C4698">
          <w:t xml:space="preserve"> </w:t>
        </w:r>
      </w:ins>
      <w:ins w:id="7" w:author="Rachel E Boenigk" w:date="2012-09-17T10:01:00Z">
        <w:r>
          <w:t>Cong</w:t>
        </w:r>
      </w:ins>
      <w:ins w:id="8" w:author="Rachel E Boenigk" w:date="2012-09-17T10:03:00Z">
        <w:r w:rsidR="001C4698">
          <w:t xml:space="preserve">ress, </w:t>
        </w:r>
      </w:ins>
      <w:ins w:id="9" w:author="Rachel E Boenigk" w:date="2012-09-17T11:11:00Z">
        <w:r w:rsidR="001C4698">
          <w:t>2</w:t>
        </w:r>
        <w:r w:rsidR="001C4698" w:rsidRPr="001C4698">
          <w:rPr>
            <w:vertAlign w:val="superscript"/>
            <w:rPrChange w:id="10" w:author="Rachel E Boenigk" w:date="2012-09-17T11:11:00Z">
              <w:rPr/>
            </w:rPrChange>
          </w:rPr>
          <w:t>nd</w:t>
        </w:r>
        <w:r w:rsidR="001C4698">
          <w:t xml:space="preserve"> </w:t>
        </w:r>
      </w:ins>
      <w:ins w:id="11" w:author="Rachel E Boenigk" w:date="2012-09-17T10:03:00Z">
        <w:r>
          <w:t xml:space="preserve">Session, </w:t>
        </w:r>
      </w:ins>
      <w:ins w:id="12" w:author="Rachel E Boenigk" w:date="2012-09-17T10:36:00Z">
        <w:r>
          <w:t xml:space="preserve">Passed by the House in December 2009 and by the Senate in </w:t>
        </w:r>
      </w:ins>
      <w:ins w:id="13" w:author="Rachel E Boenigk" w:date="2012-09-17T10:04:00Z">
        <w:r>
          <w:t>May</w:t>
        </w:r>
      </w:ins>
      <w:ins w:id="14" w:author="Rachel E Boenigk" w:date="2012-09-17T10:03:00Z">
        <w:r>
          <w:t xml:space="preserve"> 2010.</w:t>
        </w:r>
      </w:ins>
      <w:proofErr w:type="gramEnd"/>
    </w:p>
  </w:footnote>
  <w:footnote w:id="3">
    <w:p w:rsidR="00F16FD4" w:rsidRDefault="00F16FD4" w:rsidP="00506598">
      <w:pPr>
        <w:pStyle w:val="FootnoteText"/>
      </w:pPr>
      <w:r>
        <w:rPr>
          <w:rStyle w:val="FootnoteReference"/>
        </w:rPr>
        <w:footnoteRef/>
      </w:r>
      <w:r>
        <w:t xml:space="preserve"> One measure, Conditional Value-at-Risk (</w:t>
      </w:r>
      <w:proofErr w:type="spellStart"/>
      <w:r>
        <w:t>CoVaR</w:t>
      </w:r>
      <w:proofErr w:type="spellEnd"/>
      <w:r>
        <w:t>), reflects losses of the financial system conditional on the stress of a particular firm.  Specifically, it measures the increase in the value at risk of the financial system conditional on a firm becoming distressed, e.g., a 5</w:t>
      </w:r>
      <w:r>
        <w:rPr>
          <w:vertAlign w:val="superscript"/>
        </w:rPr>
        <w:t>th</w:t>
      </w:r>
      <w:r>
        <w:t xml:space="preserve"> percentile bad event (Adrian and </w:t>
      </w:r>
      <w:proofErr w:type="spellStart"/>
      <w:r>
        <w:t>Brunnermeier</w:t>
      </w:r>
      <w:proofErr w:type="spellEnd"/>
      <w:r>
        <w:t xml:space="preserve">, 2009). </w:t>
      </w:r>
    </w:p>
  </w:footnote>
  <w:footnote w:id="4">
    <w:p w:rsidR="00F16FD4" w:rsidRDefault="00F16FD4" w:rsidP="00506598">
      <w:pPr>
        <w:pStyle w:val="FootnoteText"/>
      </w:pPr>
      <w:r>
        <w:rPr>
          <w:rStyle w:val="FootnoteReference"/>
        </w:rPr>
        <w:footnoteRef/>
      </w:r>
      <w:r>
        <w:t xml:space="preserve"> The Systemic Expected Shortfall (SES) reflects losses born by equity holders conditional on a large tail return for the broader equity markets (</w:t>
      </w:r>
      <w:proofErr w:type="spellStart"/>
      <w:r>
        <w:t>Acharya</w:t>
      </w:r>
      <w:proofErr w:type="spellEnd"/>
      <w:r>
        <w:t>, et al, 2010).</w:t>
      </w:r>
    </w:p>
  </w:footnote>
  <w:footnote w:id="5">
    <w:p w:rsidR="00F16FD4" w:rsidRDefault="00F16FD4" w:rsidP="00506598">
      <w:pPr>
        <w:pStyle w:val="FootnoteText"/>
      </w:pPr>
      <w:r>
        <w:rPr>
          <w:rStyle w:val="FootnoteReference"/>
        </w:rPr>
        <w:footnoteRef/>
      </w:r>
      <w:r>
        <w:t xml:space="preserve"> The Distressed Insurance premium (DIP) measures a hypothetical insurance premium against catastrophic losses in a portfolio of financial institutions. The systemic importance of an institution is measured by its marginal contribution to the aggregate insurance premium</w:t>
      </w:r>
      <w:del w:id="20" w:author="Rachel E Boenigk" w:date="2012-09-17T11:12:00Z">
        <w:r w:rsidDel="001C4698">
          <w:delText xml:space="preserve"> </w:delText>
        </w:r>
      </w:del>
      <w:r>
        <w:t xml:space="preserve"> (Huang, Zhou, and Zhu, 2009).  </w:t>
      </w:r>
    </w:p>
  </w:footnote>
  <w:footnote w:id="6">
    <w:p w:rsidR="00F16FD4" w:rsidRDefault="00F16FD4" w:rsidP="00506598">
      <w:pPr>
        <w:pStyle w:val="FootnoteText"/>
      </w:pPr>
      <w:r>
        <w:rPr>
          <w:rStyle w:val="FootnoteCharacters"/>
          <w:rFonts w:ascii="Times New Roman" w:hAnsi="Times New Roman"/>
        </w:rPr>
        <w:footnoteRef/>
      </w:r>
      <w:r>
        <w:t xml:space="preserve"> See, for example, </w:t>
      </w:r>
      <w:proofErr w:type="spellStart"/>
      <w:r>
        <w:t>Elsinger</w:t>
      </w:r>
      <w:proofErr w:type="spellEnd"/>
      <w:r>
        <w:t xml:space="preserve">, H., A. Lehar, and M. Summer (2006), “Risk Assessment for Banking Systems,” </w:t>
      </w:r>
      <w:r w:rsidRPr="00C34132">
        <w:rPr>
          <w:i/>
          <w:rPrChange w:id="21" w:author="Rachel E Boenigk" w:date="2012-09-17T11:10:00Z">
            <w:rPr/>
          </w:rPrChange>
        </w:rPr>
        <w:t>Management Science</w:t>
      </w:r>
      <w:ins w:id="22" w:author="Rachel E Boenigk" w:date="2012-09-17T11:10:00Z">
        <w:r w:rsidR="00C34132">
          <w:t>;</w:t>
        </w:r>
      </w:ins>
      <w:del w:id="23" w:author="Rachel E Boenigk" w:date="2012-09-17T11:10:00Z">
        <w:r w:rsidDel="00C34132">
          <w:delText>,</w:delText>
        </w:r>
      </w:del>
      <w:r>
        <w:t xml:space="preserve"> </w:t>
      </w:r>
      <w:del w:id="24" w:author="Rachel E Boenigk" w:date="2012-09-17T11:10:00Z">
        <w:r w:rsidDel="00C34132">
          <w:delText xml:space="preserve">and </w:delText>
        </w:r>
      </w:del>
      <w:r>
        <w:t xml:space="preserve">Gauthier, C., A. Lehar, and M. </w:t>
      </w:r>
      <w:proofErr w:type="spellStart"/>
      <w:r>
        <w:t>Souissi</w:t>
      </w:r>
      <w:proofErr w:type="spellEnd"/>
      <w:r>
        <w:t xml:space="preserve"> (2010), “</w:t>
      </w:r>
      <w:proofErr w:type="spellStart"/>
      <w:r>
        <w:t>Macroprudential</w:t>
      </w:r>
      <w:proofErr w:type="spellEnd"/>
      <w:r>
        <w:t xml:space="preserve"> Regulation and Systemic Capital Requirements,” Bank of Canada Working Paper 2010-4; and Garratt, R., L. </w:t>
      </w:r>
      <w:proofErr w:type="spellStart"/>
      <w:r>
        <w:t>Mahadeva</w:t>
      </w:r>
      <w:proofErr w:type="spellEnd"/>
      <w:r>
        <w:t xml:space="preserve">, and K. </w:t>
      </w:r>
      <w:proofErr w:type="spellStart"/>
      <w:r>
        <w:t>Svirydzenka</w:t>
      </w:r>
      <w:proofErr w:type="spellEnd"/>
      <w:r>
        <w:t xml:space="preserve">, “Measuring Systemic Risk in the International Banking Network (2011), Bank of England working paper, no. 413. </w:t>
      </w:r>
    </w:p>
  </w:footnote>
  <w:footnote w:id="7">
    <w:p w:rsidR="00F16FD4" w:rsidRDefault="00F16FD4" w:rsidP="00506598">
      <w:pPr>
        <w:pStyle w:val="FootnoteText"/>
      </w:pPr>
      <w:r>
        <w:rPr>
          <w:rStyle w:val="FootnoteReference"/>
        </w:rPr>
        <w:footnoteRef/>
      </w:r>
      <w:r>
        <w:t xml:space="preserve"> Senior Credit Officer Opinion Survey on Dealer Financing Terms </w:t>
      </w:r>
      <w:r w:rsidRPr="00FE6A0A">
        <w:t>http://www.federalreserve.gov/econresdata/releases/scoos.htm</w:t>
      </w:r>
    </w:p>
  </w:footnote>
  <w:footnote w:id="8">
    <w:p w:rsidR="00F16FD4" w:rsidRDefault="00F16FD4">
      <w:pPr>
        <w:pStyle w:val="FootnoteText"/>
      </w:pPr>
      <w:r>
        <w:rPr>
          <w:rStyle w:val="FootnoteReference"/>
        </w:rPr>
        <w:footnoteRef/>
      </w:r>
      <w:r>
        <w:t xml:space="preserve"> </w:t>
      </w:r>
      <w:del w:id="26" w:author="Rachel E Boenigk" w:date="2012-09-17T10:17:00Z">
        <w:r w:rsidDel="00551759">
          <w:delText>Add link to report</w:delText>
        </w:r>
      </w:del>
      <w:ins w:id="27" w:author="Rachel E Boenigk" w:date="2012-09-17T10:17:00Z">
        <w:r>
          <w:t xml:space="preserve">Financial Stability Oversight Council </w:t>
        </w:r>
      </w:ins>
      <w:ins w:id="28" w:author="Rachel E Boenigk" w:date="2012-09-17T10:18:00Z">
        <w:r>
          <w:t xml:space="preserve">2012 </w:t>
        </w:r>
      </w:ins>
      <w:ins w:id="29" w:author="Rachel E Boenigk" w:date="2012-09-17T10:17:00Z">
        <w:r>
          <w:t>Annual Report</w:t>
        </w:r>
      </w:ins>
      <w:ins w:id="30" w:author="Rachel E Boenigk" w:date="2012-09-17T10:18:00Z">
        <w:r>
          <w:t xml:space="preserve">, </w:t>
        </w:r>
        <w:r w:rsidRPr="00551759">
          <w:t>http://www.treasury.gov/initiatives/fsoc/Documents/2012%20Annual%20Report.pdf</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FD4" w:rsidRDefault="00F16FD4">
    <w:pPr>
      <w:pStyle w:val="Header"/>
    </w:pPr>
    <w:r>
      <w:tab/>
    </w:r>
    <w:r>
      <w:tab/>
    </w:r>
    <w:r>
      <w:tab/>
    </w:r>
    <w:r>
      <w:tab/>
    </w:r>
  </w:p>
  <w:p w:rsidR="00F16FD4" w:rsidRDefault="00F16FD4">
    <w:pPr>
      <w:pStyle w:val="Header"/>
    </w:pP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E375B"/>
    <w:multiLevelType w:val="hybridMultilevel"/>
    <w:tmpl w:val="0FE8A67A"/>
    <w:lvl w:ilvl="0" w:tplc="4C84D7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563C28"/>
    <w:multiLevelType w:val="hybridMultilevel"/>
    <w:tmpl w:val="31E80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C33CE9"/>
    <w:multiLevelType w:val="hybridMultilevel"/>
    <w:tmpl w:val="A5EE2AAA"/>
    <w:lvl w:ilvl="0" w:tplc="525C24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8B82B4F"/>
    <w:multiLevelType w:val="hybridMultilevel"/>
    <w:tmpl w:val="A67451E0"/>
    <w:lvl w:ilvl="0" w:tplc="68E82AD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E42"/>
    <w:rsid w:val="000138D9"/>
    <w:rsid w:val="00014D92"/>
    <w:rsid w:val="00030159"/>
    <w:rsid w:val="00030760"/>
    <w:rsid w:val="0003569D"/>
    <w:rsid w:val="0004081F"/>
    <w:rsid w:val="000635D7"/>
    <w:rsid w:val="00064720"/>
    <w:rsid w:val="00071818"/>
    <w:rsid w:val="000774E8"/>
    <w:rsid w:val="000801EF"/>
    <w:rsid w:val="00082A78"/>
    <w:rsid w:val="0008452A"/>
    <w:rsid w:val="00086E79"/>
    <w:rsid w:val="000A74BA"/>
    <w:rsid w:val="000B10C0"/>
    <w:rsid w:val="000C1237"/>
    <w:rsid w:val="000C1D9B"/>
    <w:rsid w:val="000C2B1F"/>
    <w:rsid w:val="000C5480"/>
    <w:rsid w:val="000C563A"/>
    <w:rsid w:val="000C5E71"/>
    <w:rsid w:val="000D5F6E"/>
    <w:rsid w:val="000E476F"/>
    <w:rsid w:val="000F7334"/>
    <w:rsid w:val="0012467A"/>
    <w:rsid w:val="00136751"/>
    <w:rsid w:val="0014778E"/>
    <w:rsid w:val="00157CB9"/>
    <w:rsid w:val="00157D48"/>
    <w:rsid w:val="00172D4E"/>
    <w:rsid w:val="00177C7A"/>
    <w:rsid w:val="001833AB"/>
    <w:rsid w:val="00197412"/>
    <w:rsid w:val="001B24BE"/>
    <w:rsid w:val="001C4698"/>
    <w:rsid w:val="001E4B80"/>
    <w:rsid w:val="0020657E"/>
    <w:rsid w:val="00206D4A"/>
    <w:rsid w:val="00207090"/>
    <w:rsid w:val="00207B4A"/>
    <w:rsid w:val="00232D1C"/>
    <w:rsid w:val="0023576E"/>
    <w:rsid w:val="00236F49"/>
    <w:rsid w:val="00242D5D"/>
    <w:rsid w:val="00246A75"/>
    <w:rsid w:val="00251866"/>
    <w:rsid w:val="0025766C"/>
    <w:rsid w:val="002B7C68"/>
    <w:rsid w:val="002C2996"/>
    <w:rsid w:val="002C59E0"/>
    <w:rsid w:val="002D4E59"/>
    <w:rsid w:val="00311025"/>
    <w:rsid w:val="0031464A"/>
    <w:rsid w:val="003243C6"/>
    <w:rsid w:val="003530C6"/>
    <w:rsid w:val="003561CA"/>
    <w:rsid w:val="0035738E"/>
    <w:rsid w:val="00372BAA"/>
    <w:rsid w:val="00376BA5"/>
    <w:rsid w:val="00385E1C"/>
    <w:rsid w:val="00385F4E"/>
    <w:rsid w:val="003C1929"/>
    <w:rsid w:val="003D4932"/>
    <w:rsid w:val="003D54EB"/>
    <w:rsid w:val="003D6BA0"/>
    <w:rsid w:val="003F01C1"/>
    <w:rsid w:val="004014EF"/>
    <w:rsid w:val="004038FA"/>
    <w:rsid w:val="0041470F"/>
    <w:rsid w:val="00415A54"/>
    <w:rsid w:val="004246A7"/>
    <w:rsid w:val="004366A6"/>
    <w:rsid w:val="00445BCF"/>
    <w:rsid w:val="00454217"/>
    <w:rsid w:val="00460019"/>
    <w:rsid w:val="004675F5"/>
    <w:rsid w:val="00470B7F"/>
    <w:rsid w:val="004915E7"/>
    <w:rsid w:val="004938F6"/>
    <w:rsid w:val="004976BD"/>
    <w:rsid w:val="004C29BD"/>
    <w:rsid w:val="004D1022"/>
    <w:rsid w:val="004F145D"/>
    <w:rsid w:val="004F41BD"/>
    <w:rsid w:val="00506598"/>
    <w:rsid w:val="00511D77"/>
    <w:rsid w:val="0053205F"/>
    <w:rsid w:val="00536395"/>
    <w:rsid w:val="00541A09"/>
    <w:rsid w:val="00551759"/>
    <w:rsid w:val="00553EE5"/>
    <w:rsid w:val="0055620B"/>
    <w:rsid w:val="005568F0"/>
    <w:rsid w:val="00557A39"/>
    <w:rsid w:val="00564BCB"/>
    <w:rsid w:val="00584F29"/>
    <w:rsid w:val="0059361B"/>
    <w:rsid w:val="005A1170"/>
    <w:rsid w:val="005B4026"/>
    <w:rsid w:val="005C111F"/>
    <w:rsid w:val="005C1454"/>
    <w:rsid w:val="005C7C0A"/>
    <w:rsid w:val="005D4AD3"/>
    <w:rsid w:val="005E3336"/>
    <w:rsid w:val="00620BE1"/>
    <w:rsid w:val="00625479"/>
    <w:rsid w:val="00625C60"/>
    <w:rsid w:val="00627654"/>
    <w:rsid w:val="0063493B"/>
    <w:rsid w:val="00641772"/>
    <w:rsid w:val="00647B82"/>
    <w:rsid w:val="00655115"/>
    <w:rsid w:val="00663DE0"/>
    <w:rsid w:val="006913D4"/>
    <w:rsid w:val="006A518E"/>
    <w:rsid w:val="006A75D9"/>
    <w:rsid w:val="006F599E"/>
    <w:rsid w:val="006F7415"/>
    <w:rsid w:val="007146F3"/>
    <w:rsid w:val="00740413"/>
    <w:rsid w:val="0074159B"/>
    <w:rsid w:val="00764BBB"/>
    <w:rsid w:val="00765203"/>
    <w:rsid w:val="0077393B"/>
    <w:rsid w:val="007740A8"/>
    <w:rsid w:val="007758EF"/>
    <w:rsid w:val="007773B6"/>
    <w:rsid w:val="00781698"/>
    <w:rsid w:val="0079570F"/>
    <w:rsid w:val="0079678A"/>
    <w:rsid w:val="007B169C"/>
    <w:rsid w:val="007D1D18"/>
    <w:rsid w:val="007D3A79"/>
    <w:rsid w:val="007D7C77"/>
    <w:rsid w:val="007E14C3"/>
    <w:rsid w:val="007E279E"/>
    <w:rsid w:val="007E497F"/>
    <w:rsid w:val="00800F6D"/>
    <w:rsid w:val="00803B4C"/>
    <w:rsid w:val="00816E94"/>
    <w:rsid w:val="00821A78"/>
    <w:rsid w:val="00830283"/>
    <w:rsid w:val="00836336"/>
    <w:rsid w:val="00844BC3"/>
    <w:rsid w:val="0085443D"/>
    <w:rsid w:val="00861922"/>
    <w:rsid w:val="0088304C"/>
    <w:rsid w:val="00884D36"/>
    <w:rsid w:val="00892832"/>
    <w:rsid w:val="0089765F"/>
    <w:rsid w:val="008A3BFB"/>
    <w:rsid w:val="008A52C0"/>
    <w:rsid w:val="008C2AF3"/>
    <w:rsid w:val="008D378D"/>
    <w:rsid w:val="008E1826"/>
    <w:rsid w:val="008F4F44"/>
    <w:rsid w:val="009111C6"/>
    <w:rsid w:val="0091684F"/>
    <w:rsid w:val="00922311"/>
    <w:rsid w:val="00965CEC"/>
    <w:rsid w:val="009667A1"/>
    <w:rsid w:val="00971A75"/>
    <w:rsid w:val="00974981"/>
    <w:rsid w:val="009774B7"/>
    <w:rsid w:val="00983C03"/>
    <w:rsid w:val="0099005B"/>
    <w:rsid w:val="009A6744"/>
    <w:rsid w:val="009A77DD"/>
    <w:rsid w:val="009B049E"/>
    <w:rsid w:val="009B3D29"/>
    <w:rsid w:val="009E7877"/>
    <w:rsid w:val="00A20F49"/>
    <w:rsid w:val="00A24536"/>
    <w:rsid w:val="00A44DDB"/>
    <w:rsid w:val="00A67516"/>
    <w:rsid w:val="00A75CC7"/>
    <w:rsid w:val="00A9523B"/>
    <w:rsid w:val="00A9654F"/>
    <w:rsid w:val="00AA1201"/>
    <w:rsid w:val="00AA2542"/>
    <w:rsid w:val="00AA5423"/>
    <w:rsid w:val="00AB199C"/>
    <w:rsid w:val="00AC17C2"/>
    <w:rsid w:val="00AC251C"/>
    <w:rsid w:val="00AE5353"/>
    <w:rsid w:val="00AF74AF"/>
    <w:rsid w:val="00B25254"/>
    <w:rsid w:val="00B326FC"/>
    <w:rsid w:val="00B433DB"/>
    <w:rsid w:val="00B469E9"/>
    <w:rsid w:val="00B660C5"/>
    <w:rsid w:val="00B661EA"/>
    <w:rsid w:val="00B666C1"/>
    <w:rsid w:val="00B74185"/>
    <w:rsid w:val="00B74693"/>
    <w:rsid w:val="00B80CF4"/>
    <w:rsid w:val="00BA707D"/>
    <w:rsid w:val="00BC5C4F"/>
    <w:rsid w:val="00BD52CD"/>
    <w:rsid w:val="00BD7386"/>
    <w:rsid w:val="00BF1195"/>
    <w:rsid w:val="00BF160A"/>
    <w:rsid w:val="00BF29F8"/>
    <w:rsid w:val="00C25502"/>
    <w:rsid w:val="00C34132"/>
    <w:rsid w:val="00C42B8C"/>
    <w:rsid w:val="00C4492E"/>
    <w:rsid w:val="00C51B71"/>
    <w:rsid w:val="00C51EE7"/>
    <w:rsid w:val="00C53994"/>
    <w:rsid w:val="00C54148"/>
    <w:rsid w:val="00C65952"/>
    <w:rsid w:val="00C70D3D"/>
    <w:rsid w:val="00C7264C"/>
    <w:rsid w:val="00C766C0"/>
    <w:rsid w:val="00C97C65"/>
    <w:rsid w:val="00CA0041"/>
    <w:rsid w:val="00CA3F0A"/>
    <w:rsid w:val="00CB4202"/>
    <w:rsid w:val="00CD14AE"/>
    <w:rsid w:val="00CE6B14"/>
    <w:rsid w:val="00CF199C"/>
    <w:rsid w:val="00CF294B"/>
    <w:rsid w:val="00CF2F59"/>
    <w:rsid w:val="00D1098A"/>
    <w:rsid w:val="00D10E42"/>
    <w:rsid w:val="00D22C68"/>
    <w:rsid w:val="00D27692"/>
    <w:rsid w:val="00D27B71"/>
    <w:rsid w:val="00D35D36"/>
    <w:rsid w:val="00D51C10"/>
    <w:rsid w:val="00D87602"/>
    <w:rsid w:val="00D90242"/>
    <w:rsid w:val="00D94097"/>
    <w:rsid w:val="00D960EA"/>
    <w:rsid w:val="00D9726F"/>
    <w:rsid w:val="00DA13A5"/>
    <w:rsid w:val="00DB2056"/>
    <w:rsid w:val="00DC2E45"/>
    <w:rsid w:val="00DD1156"/>
    <w:rsid w:val="00DD7B63"/>
    <w:rsid w:val="00DE1B08"/>
    <w:rsid w:val="00DE4CF0"/>
    <w:rsid w:val="00DF05AF"/>
    <w:rsid w:val="00DF1375"/>
    <w:rsid w:val="00DF26FF"/>
    <w:rsid w:val="00DF461C"/>
    <w:rsid w:val="00DF4CFE"/>
    <w:rsid w:val="00DF66F5"/>
    <w:rsid w:val="00E0147B"/>
    <w:rsid w:val="00E0307F"/>
    <w:rsid w:val="00E04F70"/>
    <w:rsid w:val="00E12D4B"/>
    <w:rsid w:val="00E343D9"/>
    <w:rsid w:val="00E37348"/>
    <w:rsid w:val="00E43597"/>
    <w:rsid w:val="00E509CA"/>
    <w:rsid w:val="00E54B9A"/>
    <w:rsid w:val="00E57EAC"/>
    <w:rsid w:val="00E6158D"/>
    <w:rsid w:val="00E8144C"/>
    <w:rsid w:val="00E842C8"/>
    <w:rsid w:val="00E92522"/>
    <w:rsid w:val="00E93B58"/>
    <w:rsid w:val="00E97063"/>
    <w:rsid w:val="00EB3E40"/>
    <w:rsid w:val="00EB79EA"/>
    <w:rsid w:val="00ED4619"/>
    <w:rsid w:val="00EE0715"/>
    <w:rsid w:val="00EF483D"/>
    <w:rsid w:val="00EF6038"/>
    <w:rsid w:val="00F03D50"/>
    <w:rsid w:val="00F03D76"/>
    <w:rsid w:val="00F06774"/>
    <w:rsid w:val="00F16FD4"/>
    <w:rsid w:val="00F21A0D"/>
    <w:rsid w:val="00F44C33"/>
    <w:rsid w:val="00F514B0"/>
    <w:rsid w:val="00F75956"/>
    <w:rsid w:val="00F81C01"/>
    <w:rsid w:val="00F83962"/>
    <w:rsid w:val="00FA1040"/>
    <w:rsid w:val="00FA160A"/>
    <w:rsid w:val="00FB24F6"/>
    <w:rsid w:val="00FC04CD"/>
    <w:rsid w:val="00FC291B"/>
    <w:rsid w:val="00FE6A0A"/>
    <w:rsid w:val="00FF4243"/>
    <w:rsid w:val="00FF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D76"/>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F03D76"/>
    <w:rPr>
      <w:rFonts w:ascii="Tahoma" w:hAnsi="Tahoma" w:cs="Tahoma"/>
      <w:sz w:val="16"/>
      <w:szCs w:val="16"/>
    </w:rPr>
  </w:style>
  <w:style w:type="character" w:customStyle="1" w:styleId="FootnoteTextChar">
    <w:name w:val="Footnote Text Char"/>
    <w:basedOn w:val="DefaultParagraphFont"/>
    <w:rsid w:val="00F03D76"/>
    <w:rPr>
      <w:rFonts w:cs="Times New Roman"/>
      <w:sz w:val="20"/>
      <w:szCs w:val="20"/>
    </w:rPr>
  </w:style>
  <w:style w:type="character" w:customStyle="1" w:styleId="FootnoteCharacters">
    <w:name w:val="Footnote Characters"/>
    <w:basedOn w:val="DefaultParagraphFont"/>
    <w:rsid w:val="00F03D76"/>
    <w:rPr>
      <w:rFonts w:cs="Times New Roman"/>
      <w:vertAlign w:val="superscript"/>
    </w:rPr>
  </w:style>
  <w:style w:type="character" w:styleId="FootnoteReference">
    <w:name w:val="footnote reference"/>
    <w:rsid w:val="00F03D76"/>
    <w:rPr>
      <w:vertAlign w:val="superscript"/>
    </w:rPr>
  </w:style>
  <w:style w:type="character" w:styleId="EndnoteReference">
    <w:name w:val="endnote reference"/>
    <w:rsid w:val="00F03D76"/>
    <w:rPr>
      <w:vertAlign w:val="superscript"/>
    </w:rPr>
  </w:style>
  <w:style w:type="character" w:customStyle="1" w:styleId="EndnoteCharacters">
    <w:name w:val="Endnote Characters"/>
    <w:rsid w:val="00F03D76"/>
  </w:style>
  <w:style w:type="paragraph" w:customStyle="1" w:styleId="Heading">
    <w:name w:val="Heading"/>
    <w:basedOn w:val="Normal"/>
    <w:next w:val="BodyText"/>
    <w:rsid w:val="00F03D76"/>
    <w:pPr>
      <w:keepNext/>
      <w:spacing w:before="240" w:after="120"/>
    </w:pPr>
    <w:rPr>
      <w:rFonts w:ascii="Arial" w:eastAsia="SimSun" w:hAnsi="Arial" w:cs="Mangal"/>
      <w:sz w:val="28"/>
      <w:szCs w:val="28"/>
    </w:rPr>
  </w:style>
  <w:style w:type="paragraph" w:styleId="BodyText">
    <w:name w:val="Body Text"/>
    <w:basedOn w:val="Normal"/>
    <w:rsid w:val="00F03D76"/>
    <w:pPr>
      <w:spacing w:after="120"/>
    </w:pPr>
  </w:style>
  <w:style w:type="paragraph" w:styleId="List">
    <w:name w:val="List"/>
    <w:basedOn w:val="BodyText"/>
    <w:rsid w:val="00F03D76"/>
    <w:rPr>
      <w:rFonts w:cs="Mangal"/>
    </w:rPr>
  </w:style>
  <w:style w:type="paragraph" w:styleId="Caption">
    <w:name w:val="caption"/>
    <w:basedOn w:val="Normal"/>
    <w:qFormat/>
    <w:rsid w:val="00F03D76"/>
    <w:pPr>
      <w:suppressLineNumbers/>
      <w:spacing w:before="120" w:after="120"/>
    </w:pPr>
    <w:rPr>
      <w:rFonts w:cs="Mangal"/>
      <w:i/>
      <w:iCs/>
      <w:sz w:val="24"/>
      <w:szCs w:val="24"/>
    </w:rPr>
  </w:style>
  <w:style w:type="paragraph" w:customStyle="1" w:styleId="Index">
    <w:name w:val="Index"/>
    <w:basedOn w:val="Normal"/>
    <w:rsid w:val="00F03D76"/>
    <w:pPr>
      <w:suppressLineNumbers/>
    </w:pPr>
    <w:rPr>
      <w:rFonts w:cs="Mangal"/>
    </w:rPr>
  </w:style>
  <w:style w:type="paragraph" w:styleId="NormalWeb">
    <w:name w:val="Normal (Web)"/>
    <w:basedOn w:val="Normal"/>
    <w:rsid w:val="00F03D76"/>
    <w:pPr>
      <w:spacing w:before="280" w:after="280" w:line="240" w:lineRule="auto"/>
    </w:pPr>
    <w:rPr>
      <w:rFonts w:ascii="Times New Roman" w:hAnsi="Times New Roman"/>
      <w:sz w:val="24"/>
      <w:szCs w:val="24"/>
    </w:rPr>
  </w:style>
  <w:style w:type="paragraph" w:styleId="BalloonText">
    <w:name w:val="Balloon Text"/>
    <w:basedOn w:val="Normal"/>
    <w:rsid w:val="00F03D76"/>
    <w:pPr>
      <w:spacing w:after="0" w:line="240" w:lineRule="auto"/>
    </w:pPr>
    <w:rPr>
      <w:rFonts w:ascii="Tahoma" w:hAnsi="Tahoma" w:cs="Tahoma"/>
      <w:sz w:val="16"/>
      <w:szCs w:val="16"/>
    </w:rPr>
  </w:style>
  <w:style w:type="paragraph" w:styleId="FootnoteText">
    <w:name w:val="footnote text"/>
    <w:basedOn w:val="Normal"/>
    <w:rsid w:val="00F03D76"/>
    <w:pPr>
      <w:spacing w:after="0" w:line="240" w:lineRule="auto"/>
    </w:pPr>
    <w:rPr>
      <w:sz w:val="20"/>
      <w:szCs w:val="20"/>
    </w:rPr>
  </w:style>
  <w:style w:type="character" w:styleId="CommentReference">
    <w:name w:val="annotation reference"/>
    <w:basedOn w:val="DefaultParagraphFont"/>
    <w:uiPriority w:val="99"/>
    <w:semiHidden/>
    <w:unhideWhenUsed/>
    <w:rsid w:val="001B24BE"/>
    <w:rPr>
      <w:sz w:val="16"/>
      <w:szCs w:val="16"/>
    </w:rPr>
  </w:style>
  <w:style w:type="paragraph" w:styleId="CommentText">
    <w:name w:val="annotation text"/>
    <w:basedOn w:val="Normal"/>
    <w:link w:val="CommentTextChar"/>
    <w:uiPriority w:val="99"/>
    <w:semiHidden/>
    <w:unhideWhenUsed/>
    <w:rsid w:val="001B24BE"/>
    <w:rPr>
      <w:sz w:val="20"/>
      <w:szCs w:val="20"/>
    </w:rPr>
  </w:style>
  <w:style w:type="character" w:customStyle="1" w:styleId="CommentTextChar">
    <w:name w:val="Comment Text Char"/>
    <w:basedOn w:val="DefaultParagraphFont"/>
    <w:link w:val="CommentText"/>
    <w:uiPriority w:val="99"/>
    <w:semiHidden/>
    <w:rsid w:val="001B24BE"/>
    <w:rPr>
      <w:rFonts w:ascii="Calibri" w:hAnsi="Calibri" w:cs="Calibri"/>
      <w:lang w:eastAsia="ar-SA"/>
    </w:rPr>
  </w:style>
  <w:style w:type="paragraph" w:styleId="CommentSubject">
    <w:name w:val="annotation subject"/>
    <w:basedOn w:val="CommentText"/>
    <w:next w:val="CommentText"/>
    <w:link w:val="CommentSubjectChar"/>
    <w:uiPriority w:val="99"/>
    <w:semiHidden/>
    <w:unhideWhenUsed/>
    <w:rsid w:val="001B24BE"/>
    <w:rPr>
      <w:b/>
      <w:bCs/>
    </w:rPr>
  </w:style>
  <w:style w:type="character" w:customStyle="1" w:styleId="CommentSubjectChar">
    <w:name w:val="Comment Subject Char"/>
    <w:basedOn w:val="CommentTextChar"/>
    <w:link w:val="CommentSubject"/>
    <w:uiPriority w:val="99"/>
    <w:semiHidden/>
    <w:rsid w:val="001B24BE"/>
    <w:rPr>
      <w:rFonts w:ascii="Calibri" w:hAnsi="Calibri" w:cs="Calibri"/>
      <w:b/>
      <w:bCs/>
      <w:lang w:eastAsia="ar-SA"/>
    </w:rPr>
  </w:style>
  <w:style w:type="paragraph" w:styleId="Header">
    <w:name w:val="header"/>
    <w:basedOn w:val="Normal"/>
    <w:link w:val="HeaderChar"/>
    <w:uiPriority w:val="99"/>
    <w:semiHidden/>
    <w:unhideWhenUsed/>
    <w:rsid w:val="00E014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147B"/>
    <w:rPr>
      <w:rFonts w:ascii="Calibri" w:hAnsi="Calibri" w:cs="Calibri"/>
      <w:sz w:val="22"/>
      <w:szCs w:val="22"/>
      <w:lang w:eastAsia="ar-SA"/>
    </w:rPr>
  </w:style>
  <w:style w:type="paragraph" w:styleId="Footer">
    <w:name w:val="footer"/>
    <w:basedOn w:val="Normal"/>
    <w:link w:val="FooterChar"/>
    <w:uiPriority w:val="99"/>
    <w:unhideWhenUsed/>
    <w:rsid w:val="00E01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47B"/>
    <w:rPr>
      <w:rFonts w:ascii="Calibri" w:hAnsi="Calibri" w:cs="Calibri"/>
      <w:sz w:val="22"/>
      <w:szCs w:val="22"/>
      <w:lang w:eastAsia="ar-SA"/>
    </w:rPr>
  </w:style>
  <w:style w:type="character" w:styleId="Hyperlink">
    <w:name w:val="Hyperlink"/>
    <w:basedOn w:val="DefaultParagraphFont"/>
    <w:uiPriority w:val="99"/>
    <w:unhideWhenUsed/>
    <w:rsid w:val="004246A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D76"/>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F03D76"/>
    <w:rPr>
      <w:rFonts w:ascii="Tahoma" w:hAnsi="Tahoma" w:cs="Tahoma"/>
      <w:sz w:val="16"/>
      <w:szCs w:val="16"/>
    </w:rPr>
  </w:style>
  <w:style w:type="character" w:customStyle="1" w:styleId="FootnoteTextChar">
    <w:name w:val="Footnote Text Char"/>
    <w:basedOn w:val="DefaultParagraphFont"/>
    <w:rsid w:val="00F03D76"/>
    <w:rPr>
      <w:rFonts w:cs="Times New Roman"/>
      <w:sz w:val="20"/>
      <w:szCs w:val="20"/>
    </w:rPr>
  </w:style>
  <w:style w:type="character" w:customStyle="1" w:styleId="FootnoteCharacters">
    <w:name w:val="Footnote Characters"/>
    <w:basedOn w:val="DefaultParagraphFont"/>
    <w:rsid w:val="00F03D76"/>
    <w:rPr>
      <w:rFonts w:cs="Times New Roman"/>
      <w:vertAlign w:val="superscript"/>
    </w:rPr>
  </w:style>
  <w:style w:type="character" w:styleId="FootnoteReference">
    <w:name w:val="footnote reference"/>
    <w:rsid w:val="00F03D76"/>
    <w:rPr>
      <w:vertAlign w:val="superscript"/>
    </w:rPr>
  </w:style>
  <w:style w:type="character" w:styleId="EndnoteReference">
    <w:name w:val="endnote reference"/>
    <w:rsid w:val="00F03D76"/>
    <w:rPr>
      <w:vertAlign w:val="superscript"/>
    </w:rPr>
  </w:style>
  <w:style w:type="character" w:customStyle="1" w:styleId="EndnoteCharacters">
    <w:name w:val="Endnote Characters"/>
    <w:rsid w:val="00F03D76"/>
  </w:style>
  <w:style w:type="paragraph" w:customStyle="1" w:styleId="Heading">
    <w:name w:val="Heading"/>
    <w:basedOn w:val="Normal"/>
    <w:next w:val="BodyText"/>
    <w:rsid w:val="00F03D76"/>
    <w:pPr>
      <w:keepNext/>
      <w:spacing w:before="240" w:after="120"/>
    </w:pPr>
    <w:rPr>
      <w:rFonts w:ascii="Arial" w:eastAsia="SimSun" w:hAnsi="Arial" w:cs="Mangal"/>
      <w:sz w:val="28"/>
      <w:szCs w:val="28"/>
    </w:rPr>
  </w:style>
  <w:style w:type="paragraph" w:styleId="BodyText">
    <w:name w:val="Body Text"/>
    <w:basedOn w:val="Normal"/>
    <w:rsid w:val="00F03D76"/>
    <w:pPr>
      <w:spacing w:after="120"/>
    </w:pPr>
  </w:style>
  <w:style w:type="paragraph" w:styleId="List">
    <w:name w:val="List"/>
    <w:basedOn w:val="BodyText"/>
    <w:rsid w:val="00F03D76"/>
    <w:rPr>
      <w:rFonts w:cs="Mangal"/>
    </w:rPr>
  </w:style>
  <w:style w:type="paragraph" w:styleId="Caption">
    <w:name w:val="caption"/>
    <w:basedOn w:val="Normal"/>
    <w:qFormat/>
    <w:rsid w:val="00F03D76"/>
    <w:pPr>
      <w:suppressLineNumbers/>
      <w:spacing w:before="120" w:after="120"/>
    </w:pPr>
    <w:rPr>
      <w:rFonts w:cs="Mangal"/>
      <w:i/>
      <w:iCs/>
      <w:sz w:val="24"/>
      <w:szCs w:val="24"/>
    </w:rPr>
  </w:style>
  <w:style w:type="paragraph" w:customStyle="1" w:styleId="Index">
    <w:name w:val="Index"/>
    <w:basedOn w:val="Normal"/>
    <w:rsid w:val="00F03D76"/>
    <w:pPr>
      <w:suppressLineNumbers/>
    </w:pPr>
    <w:rPr>
      <w:rFonts w:cs="Mangal"/>
    </w:rPr>
  </w:style>
  <w:style w:type="paragraph" w:styleId="NormalWeb">
    <w:name w:val="Normal (Web)"/>
    <w:basedOn w:val="Normal"/>
    <w:rsid w:val="00F03D76"/>
    <w:pPr>
      <w:spacing w:before="280" w:after="280" w:line="240" w:lineRule="auto"/>
    </w:pPr>
    <w:rPr>
      <w:rFonts w:ascii="Times New Roman" w:hAnsi="Times New Roman"/>
      <w:sz w:val="24"/>
      <w:szCs w:val="24"/>
    </w:rPr>
  </w:style>
  <w:style w:type="paragraph" w:styleId="BalloonText">
    <w:name w:val="Balloon Text"/>
    <w:basedOn w:val="Normal"/>
    <w:rsid w:val="00F03D76"/>
    <w:pPr>
      <w:spacing w:after="0" w:line="240" w:lineRule="auto"/>
    </w:pPr>
    <w:rPr>
      <w:rFonts w:ascii="Tahoma" w:hAnsi="Tahoma" w:cs="Tahoma"/>
      <w:sz w:val="16"/>
      <w:szCs w:val="16"/>
    </w:rPr>
  </w:style>
  <w:style w:type="paragraph" w:styleId="FootnoteText">
    <w:name w:val="footnote text"/>
    <w:basedOn w:val="Normal"/>
    <w:rsid w:val="00F03D76"/>
    <w:pPr>
      <w:spacing w:after="0" w:line="240" w:lineRule="auto"/>
    </w:pPr>
    <w:rPr>
      <w:sz w:val="20"/>
      <w:szCs w:val="20"/>
    </w:rPr>
  </w:style>
  <w:style w:type="character" w:styleId="CommentReference">
    <w:name w:val="annotation reference"/>
    <w:basedOn w:val="DefaultParagraphFont"/>
    <w:uiPriority w:val="99"/>
    <w:semiHidden/>
    <w:unhideWhenUsed/>
    <w:rsid w:val="001B24BE"/>
    <w:rPr>
      <w:sz w:val="16"/>
      <w:szCs w:val="16"/>
    </w:rPr>
  </w:style>
  <w:style w:type="paragraph" w:styleId="CommentText">
    <w:name w:val="annotation text"/>
    <w:basedOn w:val="Normal"/>
    <w:link w:val="CommentTextChar"/>
    <w:uiPriority w:val="99"/>
    <w:semiHidden/>
    <w:unhideWhenUsed/>
    <w:rsid w:val="001B24BE"/>
    <w:rPr>
      <w:sz w:val="20"/>
      <w:szCs w:val="20"/>
    </w:rPr>
  </w:style>
  <w:style w:type="character" w:customStyle="1" w:styleId="CommentTextChar">
    <w:name w:val="Comment Text Char"/>
    <w:basedOn w:val="DefaultParagraphFont"/>
    <w:link w:val="CommentText"/>
    <w:uiPriority w:val="99"/>
    <w:semiHidden/>
    <w:rsid w:val="001B24BE"/>
    <w:rPr>
      <w:rFonts w:ascii="Calibri" w:hAnsi="Calibri" w:cs="Calibri"/>
      <w:lang w:eastAsia="ar-SA"/>
    </w:rPr>
  </w:style>
  <w:style w:type="paragraph" w:styleId="CommentSubject">
    <w:name w:val="annotation subject"/>
    <w:basedOn w:val="CommentText"/>
    <w:next w:val="CommentText"/>
    <w:link w:val="CommentSubjectChar"/>
    <w:uiPriority w:val="99"/>
    <w:semiHidden/>
    <w:unhideWhenUsed/>
    <w:rsid w:val="001B24BE"/>
    <w:rPr>
      <w:b/>
      <w:bCs/>
    </w:rPr>
  </w:style>
  <w:style w:type="character" w:customStyle="1" w:styleId="CommentSubjectChar">
    <w:name w:val="Comment Subject Char"/>
    <w:basedOn w:val="CommentTextChar"/>
    <w:link w:val="CommentSubject"/>
    <w:uiPriority w:val="99"/>
    <w:semiHidden/>
    <w:rsid w:val="001B24BE"/>
    <w:rPr>
      <w:rFonts w:ascii="Calibri" w:hAnsi="Calibri" w:cs="Calibri"/>
      <w:b/>
      <w:bCs/>
      <w:lang w:eastAsia="ar-SA"/>
    </w:rPr>
  </w:style>
  <w:style w:type="paragraph" w:styleId="Header">
    <w:name w:val="header"/>
    <w:basedOn w:val="Normal"/>
    <w:link w:val="HeaderChar"/>
    <w:uiPriority w:val="99"/>
    <w:semiHidden/>
    <w:unhideWhenUsed/>
    <w:rsid w:val="00E014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147B"/>
    <w:rPr>
      <w:rFonts w:ascii="Calibri" w:hAnsi="Calibri" w:cs="Calibri"/>
      <w:sz w:val="22"/>
      <w:szCs w:val="22"/>
      <w:lang w:eastAsia="ar-SA"/>
    </w:rPr>
  </w:style>
  <w:style w:type="paragraph" w:styleId="Footer">
    <w:name w:val="footer"/>
    <w:basedOn w:val="Normal"/>
    <w:link w:val="FooterChar"/>
    <w:uiPriority w:val="99"/>
    <w:unhideWhenUsed/>
    <w:rsid w:val="00E01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47B"/>
    <w:rPr>
      <w:rFonts w:ascii="Calibri" w:hAnsi="Calibri" w:cs="Calibri"/>
      <w:sz w:val="22"/>
      <w:szCs w:val="22"/>
      <w:lang w:eastAsia="ar-SA"/>
    </w:rPr>
  </w:style>
  <w:style w:type="character" w:styleId="Hyperlink">
    <w:name w:val="Hyperlink"/>
    <w:basedOn w:val="DefaultParagraphFont"/>
    <w:uiPriority w:val="99"/>
    <w:unhideWhenUsed/>
    <w:rsid w:val="004246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1E2B9-8BA7-48EF-B967-D2E7CE6D7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Federal Reserve Board</Company>
  <LinksUpToDate>false</LinksUpToDate>
  <CharactersWithSpaces>19508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E Boenigk</dc:creator>
  <cp:lastModifiedBy>Rachel E Boenigk</cp:lastModifiedBy>
  <cp:revision>9</cp:revision>
  <cp:lastPrinted>2011-09-09T23:28:00Z</cp:lastPrinted>
  <dcterms:created xsi:type="dcterms:W3CDTF">2012-09-17T13:56:00Z</dcterms:created>
  <dcterms:modified xsi:type="dcterms:W3CDTF">2012-09-17T15:18:00Z</dcterms:modified>
</cp:coreProperties>
</file>